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51FF0" w14:textId="1068EE22" w:rsidR="000A62AB" w:rsidRPr="0076587F" w:rsidRDefault="00C93DA1" w:rsidP="00620A2E">
      <w:pPr>
        <w:pStyle w:val="NormalAPA"/>
        <w:jc w:val="center"/>
        <w:rPr>
          <w:rFonts w:asciiTheme="majorBidi" w:hAnsiTheme="majorBidi" w:cstheme="majorBidi"/>
          <w:b/>
          <w:bCs/>
          <w:sz w:val="28"/>
          <w:szCs w:val="28"/>
        </w:rPr>
      </w:pPr>
      <w:r w:rsidRPr="00C93DA1">
        <w:rPr>
          <w:rFonts w:asciiTheme="majorBidi" w:hAnsiTheme="majorBidi" w:cstheme="majorBidi"/>
          <w:b/>
          <w:bCs/>
          <w:sz w:val="28"/>
          <w:szCs w:val="28"/>
        </w:rPr>
        <w:t>Skin permeability prediction for molecules using various AI algorithms: a comparative study for different molecular representations</w:t>
      </w:r>
    </w:p>
    <w:p w14:paraId="60D70198" w14:textId="77777777" w:rsidR="00620A2E" w:rsidRPr="0076587F" w:rsidRDefault="00620A2E" w:rsidP="00620A2E">
      <w:pPr>
        <w:pStyle w:val="NormalAPA"/>
        <w:jc w:val="center"/>
        <w:rPr>
          <w:rFonts w:asciiTheme="majorBidi" w:hAnsiTheme="majorBidi" w:cstheme="majorBidi"/>
          <w:b/>
          <w:bCs/>
          <w:sz w:val="28"/>
          <w:szCs w:val="28"/>
        </w:rPr>
      </w:pPr>
    </w:p>
    <w:p w14:paraId="33650208" w14:textId="7CCF709F" w:rsidR="00E05A3C" w:rsidRPr="0076587F" w:rsidRDefault="00C93DA1" w:rsidP="00C93DA1">
      <w:pPr>
        <w:pStyle w:val="NormalAPA"/>
        <w:jc w:val="center"/>
        <w:rPr>
          <w:rFonts w:asciiTheme="majorBidi" w:hAnsiTheme="majorBidi" w:cstheme="majorBidi"/>
          <w:lang w:val="en-US"/>
        </w:rPr>
      </w:pPr>
      <w:r w:rsidRPr="00C93DA1">
        <w:rPr>
          <w:rFonts w:asciiTheme="majorBidi" w:hAnsiTheme="majorBidi" w:cstheme="majorBidi"/>
          <w:lang w:val="en-US"/>
        </w:rPr>
        <w:t>Rami M. Abdallah</w:t>
      </w:r>
      <w:r w:rsidRPr="0076587F">
        <w:rPr>
          <w:rFonts w:asciiTheme="majorBidi" w:hAnsiTheme="majorBidi" w:cstheme="majorBidi"/>
          <w:vertAlign w:val="superscript"/>
          <w:lang w:val="en-US"/>
        </w:rPr>
        <w:t>*1</w:t>
      </w:r>
      <w:r>
        <w:rPr>
          <w:rFonts w:asciiTheme="majorBidi" w:hAnsiTheme="majorBidi" w:cstheme="majorBidi"/>
          <w:lang w:val="en-US"/>
        </w:rPr>
        <w:t>,</w:t>
      </w:r>
      <w:r w:rsidRPr="00C93DA1">
        <w:rPr>
          <w:rFonts w:asciiTheme="majorBidi" w:hAnsiTheme="majorBidi" w:cstheme="majorBidi"/>
          <w:lang w:val="en-US"/>
        </w:rPr>
        <w:t xml:space="preserve"> </w:t>
      </w:r>
      <w:r w:rsidR="00E05A3C" w:rsidRPr="0076587F">
        <w:rPr>
          <w:rFonts w:asciiTheme="majorBidi" w:hAnsiTheme="majorBidi" w:cstheme="majorBidi"/>
          <w:lang w:val="en-US"/>
        </w:rPr>
        <w:t>Hisham E. Hasan</w:t>
      </w:r>
      <w:r w:rsidR="00E05A3C" w:rsidRPr="0076587F">
        <w:rPr>
          <w:rFonts w:asciiTheme="majorBidi" w:hAnsiTheme="majorBidi" w:cstheme="majorBidi"/>
          <w:vertAlign w:val="superscript"/>
          <w:lang w:val="en-US"/>
        </w:rPr>
        <w:t>1</w:t>
      </w:r>
      <w:r w:rsidR="00E05A3C" w:rsidRPr="0076587F">
        <w:rPr>
          <w:rFonts w:asciiTheme="majorBidi" w:hAnsiTheme="majorBidi" w:cstheme="majorBidi"/>
          <w:lang w:val="en-US"/>
        </w:rPr>
        <w:t xml:space="preserve">, </w:t>
      </w:r>
      <w:r w:rsidRPr="00C93DA1">
        <w:rPr>
          <w:rFonts w:asciiTheme="majorBidi" w:hAnsiTheme="majorBidi" w:cstheme="majorBidi"/>
          <w:lang w:val="en-US"/>
        </w:rPr>
        <w:t>Jehad M. Nasereddin</w:t>
      </w:r>
      <w:r w:rsidRPr="0076587F">
        <w:rPr>
          <w:rFonts w:asciiTheme="majorBidi" w:hAnsiTheme="majorBidi" w:cstheme="majorBidi"/>
          <w:vertAlign w:val="superscript"/>
          <w:lang w:val="en-US"/>
        </w:rPr>
        <w:t>*1</w:t>
      </w:r>
      <w:r w:rsidR="00E05A3C" w:rsidRPr="0076587F">
        <w:rPr>
          <w:rFonts w:asciiTheme="majorBidi" w:hAnsiTheme="majorBidi" w:cstheme="majorBidi"/>
          <w:lang w:val="en-US"/>
        </w:rPr>
        <w:t xml:space="preserve">, </w:t>
      </w:r>
      <w:r w:rsidRPr="00C93DA1">
        <w:rPr>
          <w:rFonts w:asciiTheme="majorBidi" w:hAnsiTheme="majorBidi" w:cstheme="majorBidi"/>
          <w:lang w:val="en-US"/>
        </w:rPr>
        <w:t>Ahmad Hammad</w:t>
      </w:r>
      <w:r w:rsidR="00014C3E" w:rsidRPr="0076587F">
        <w:rPr>
          <w:rFonts w:asciiTheme="majorBidi" w:hAnsiTheme="majorBidi" w:cstheme="majorBidi"/>
          <w:vertAlign w:val="superscript"/>
          <w:lang w:val="en-US"/>
        </w:rPr>
        <w:t>2</w:t>
      </w:r>
    </w:p>
    <w:p w14:paraId="450BB044" w14:textId="77777777" w:rsidR="00E05A3C" w:rsidRPr="0076587F" w:rsidRDefault="00E05A3C" w:rsidP="00E05A3C">
      <w:pPr>
        <w:pStyle w:val="NormalAPA"/>
        <w:jc w:val="center"/>
        <w:rPr>
          <w:rFonts w:asciiTheme="majorBidi" w:hAnsiTheme="majorBidi" w:cstheme="majorBidi"/>
          <w:lang w:val="en-US"/>
        </w:rPr>
      </w:pPr>
    </w:p>
    <w:p w14:paraId="6C7605DB" w14:textId="3D207009" w:rsidR="00E05A3C" w:rsidRPr="0076587F" w:rsidRDefault="00E05A3C" w:rsidP="00C93DA1">
      <w:pPr>
        <w:pStyle w:val="NormalAPA"/>
        <w:rPr>
          <w:rFonts w:asciiTheme="majorBidi" w:hAnsiTheme="majorBidi" w:cstheme="majorBidi"/>
          <w:lang w:val="en-US"/>
        </w:rPr>
      </w:pPr>
      <w:r w:rsidRPr="0076587F">
        <w:rPr>
          <w:rFonts w:asciiTheme="majorBidi" w:hAnsiTheme="majorBidi" w:cstheme="majorBidi"/>
          <w:lang w:val="en-US"/>
        </w:rPr>
        <w:t>1</w:t>
      </w:r>
      <w:r w:rsidR="00A9339F" w:rsidRPr="00A9339F">
        <w:rPr>
          <w:rFonts w:asciiTheme="majorBidi" w:hAnsiTheme="majorBidi" w:cstheme="majorBidi"/>
          <w:lang w:val="en-US"/>
        </w:rPr>
        <w:t>-</w:t>
      </w:r>
      <w:r w:rsidRPr="0076587F">
        <w:rPr>
          <w:rFonts w:asciiTheme="majorBidi" w:hAnsiTheme="majorBidi" w:cstheme="majorBidi"/>
          <w:lang w:val="en-US"/>
        </w:rPr>
        <w:t xml:space="preserve"> Department of </w:t>
      </w:r>
      <w:r w:rsidR="00C93DA1" w:rsidRPr="00C93DA1">
        <w:rPr>
          <w:rFonts w:asciiTheme="majorBidi" w:hAnsiTheme="majorBidi" w:cstheme="majorBidi"/>
          <w:lang w:val="en-US"/>
        </w:rPr>
        <w:t>Pharmaceutical Sciences</w:t>
      </w:r>
      <w:r w:rsidRPr="0076587F">
        <w:rPr>
          <w:rFonts w:asciiTheme="majorBidi" w:hAnsiTheme="majorBidi" w:cstheme="majorBidi"/>
          <w:lang w:val="en-US"/>
        </w:rPr>
        <w:t>, Faculty of Pharmacy, Zarqa University, Zarqa, Jordan</w:t>
      </w:r>
    </w:p>
    <w:p w14:paraId="06CB84A5" w14:textId="2076CEE1" w:rsidR="006724C9" w:rsidRPr="0076587F" w:rsidRDefault="00014C3E" w:rsidP="00C93DA1">
      <w:pPr>
        <w:pStyle w:val="NormalAPA"/>
        <w:rPr>
          <w:rFonts w:asciiTheme="majorBidi" w:hAnsiTheme="majorBidi" w:cstheme="majorBidi"/>
          <w:lang w:val="en-US"/>
        </w:rPr>
      </w:pPr>
      <w:r w:rsidRPr="0076587F">
        <w:rPr>
          <w:rFonts w:asciiTheme="majorBidi" w:hAnsiTheme="majorBidi" w:cstheme="majorBidi"/>
          <w:lang w:val="en-US"/>
        </w:rPr>
        <w:t>2</w:t>
      </w:r>
      <w:r w:rsidR="00A9339F" w:rsidRPr="00A9339F">
        <w:rPr>
          <w:rFonts w:asciiTheme="majorBidi" w:hAnsiTheme="majorBidi" w:cstheme="majorBidi"/>
          <w:lang w:val="en-US"/>
        </w:rPr>
        <w:t xml:space="preserve">- </w:t>
      </w:r>
      <w:r w:rsidR="00C93DA1" w:rsidRPr="00C93DA1">
        <w:rPr>
          <w:rFonts w:asciiTheme="majorBidi" w:hAnsiTheme="majorBidi" w:cstheme="majorBidi"/>
          <w:lang w:val="en-US"/>
        </w:rPr>
        <w:t>Department of Artificial Intelligence, Faculty of Information Technology, Middle East University, Amman, Jordan</w:t>
      </w:r>
      <w:r w:rsidR="00C93DA1" w:rsidRPr="00C93DA1" w:rsidDel="00C93DA1">
        <w:rPr>
          <w:rFonts w:asciiTheme="majorBidi" w:hAnsiTheme="majorBidi" w:cstheme="majorBidi"/>
          <w:lang w:val="en-US"/>
        </w:rPr>
        <w:t xml:space="preserve"> </w:t>
      </w:r>
    </w:p>
    <w:p w14:paraId="7C19B158" w14:textId="77777777" w:rsidR="00E73BD4" w:rsidRPr="0076587F" w:rsidRDefault="00E73BD4" w:rsidP="00E05A3C">
      <w:pPr>
        <w:pStyle w:val="NormalAPA"/>
        <w:jc w:val="center"/>
        <w:rPr>
          <w:rFonts w:asciiTheme="majorBidi" w:hAnsiTheme="majorBidi" w:cstheme="majorBidi"/>
          <w:lang w:val="en-US"/>
        </w:rPr>
      </w:pPr>
    </w:p>
    <w:p w14:paraId="7D0EF498" w14:textId="77777777" w:rsidR="00AA6B28" w:rsidRPr="0076587F" w:rsidRDefault="00AA6B28" w:rsidP="0076587F">
      <w:pPr>
        <w:pStyle w:val="NormalAPA"/>
        <w:rPr>
          <w:rFonts w:asciiTheme="majorBidi" w:hAnsiTheme="majorBidi" w:cstheme="majorBidi"/>
          <w:lang w:val="en-US"/>
        </w:rPr>
      </w:pPr>
    </w:p>
    <w:p w14:paraId="41CA67F9" w14:textId="30EF7E0A" w:rsidR="00E05A3C" w:rsidRPr="0076587F" w:rsidRDefault="00E05A3C" w:rsidP="00D66BC1">
      <w:pPr>
        <w:pStyle w:val="NormalAPA"/>
        <w:rPr>
          <w:rFonts w:asciiTheme="majorBidi" w:hAnsiTheme="majorBidi" w:cstheme="majorBidi"/>
          <w:sz w:val="28"/>
          <w:szCs w:val="28"/>
          <w:lang w:val="en-US"/>
        </w:rPr>
      </w:pPr>
      <w:r w:rsidRPr="0076587F">
        <w:rPr>
          <w:rFonts w:asciiTheme="majorBidi" w:hAnsiTheme="majorBidi" w:cstheme="majorBidi"/>
          <w:lang w:val="en-US"/>
        </w:rPr>
        <w:t xml:space="preserve">* </w:t>
      </w:r>
      <w:r w:rsidR="00E73BD4" w:rsidRPr="0076587F">
        <w:rPr>
          <w:rFonts w:asciiTheme="majorBidi" w:hAnsiTheme="majorBidi" w:cstheme="majorBidi"/>
          <w:b/>
          <w:bCs/>
          <w:sz w:val="28"/>
          <w:szCs w:val="28"/>
          <w:lang w:val="en-US"/>
        </w:rPr>
        <w:t>Corresponding Author</w:t>
      </w:r>
    </w:p>
    <w:p w14:paraId="0D03A5EF" w14:textId="4648446C" w:rsidR="00E73BD4" w:rsidRPr="0076587F" w:rsidRDefault="00C93DA1" w:rsidP="00C93DA1">
      <w:pPr>
        <w:pStyle w:val="NormalAPA"/>
        <w:rPr>
          <w:rFonts w:asciiTheme="majorBidi" w:hAnsiTheme="majorBidi" w:cstheme="majorBidi"/>
          <w:lang w:val="en-US"/>
        </w:rPr>
      </w:pPr>
      <w:r w:rsidRPr="00C93DA1">
        <w:rPr>
          <w:rFonts w:asciiTheme="majorBidi" w:hAnsiTheme="majorBidi" w:cstheme="majorBidi"/>
          <w:lang w:val="en-US"/>
        </w:rPr>
        <w:t xml:space="preserve">Jehad M. Nasereddin, </w:t>
      </w:r>
      <w:r w:rsidR="006D5517" w:rsidRPr="0076587F">
        <w:rPr>
          <w:rFonts w:asciiTheme="majorBidi" w:hAnsiTheme="majorBidi" w:cstheme="majorBidi"/>
          <w:lang w:val="en-US"/>
        </w:rPr>
        <w:t xml:space="preserve">PhD; </w:t>
      </w:r>
      <w:r w:rsidR="00E05A3C" w:rsidRPr="0076587F">
        <w:rPr>
          <w:rFonts w:asciiTheme="majorBidi" w:hAnsiTheme="majorBidi" w:cstheme="majorBidi"/>
          <w:lang w:val="en-US"/>
        </w:rPr>
        <w:t xml:space="preserve">Assistant </w:t>
      </w:r>
      <w:r w:rsidR="006D5517" w:rsidRPr="0076587F">
        <w:rPr>
          <w:rFonts w:asciiTheme="majorBidi" w:hAnsiTheme="majorBidi" w:cstheme="majorBidi"/>
          <w:lang w:val="en-US"/>
        </w:rPr>
        <w:t xml:space="preserve">Professor of </w:t>
      </w:r>
      <w:r w:rsidRPr="00C93DA1">
        <w:rPr>
          <w:rFonts w:asciiTheme="majorBidi" w:hAnsiTheme="majorBidi" w:cstheme="majorBidi"/>
          <w:lang w:val="en-US"/>
        </w:rPr>
        <w:t>Pharmaceutical Sciences</w:t>
      </w:r>
      <w:r w:rsidR="006D5517" w:rsidRPr="0076587F">
        <w:rPr>
          <w:rFonts w:asciiTheme="majorBidi" w:hAnsiTheme="majorBidi" w:cstheme="majorBidi"/>
          <w:lang w:val="en-US"/>
        </w:rPr>
        <w:t xml:space="preserve">, Faculty </w:t>
      </w:r>
      <w:r w:rsidR="00E05A3C" w:rsidRPr="0076587F">
        <w:rPr>
          <w:rFonts w:asciiTheme="majorBidi" w:hAnsiTheme="majorBidi" w:cstheme="majorBidi"/>
          <w:lang w:val="en-US"/>
        </w:rPr>
        <w:t>of Pharmacy</w:t>
      </w:r>
      <w:r w:rsidR="006D5517" w:rsidRPr="0076587F">
        <w:rPr>
          <w:rFonts w:asciiTheme="majorBidi" w:hAnsiTheme="majorBidi" w:cstheme="majorBidi"/>
          <w:lang w:val="en-US"/>
        </w:rPr>
        <w:t xml:space="preserve">, Zarqa University, </w:t>
      </w:r>
      <w:r w:rsidR="00E05A3C" w:rsidRPr="0076587F">
        <w:rPr>
          <w:rFonts w:asciiTheme="majorBidi" w:hAnsiTheme="majorBidi" w:cstheme="majorBidi"/>
          <w:lang w:val="en-US"/>
        </w:rPr>
        <w:t>P.O. Box 13024, Amman. 11942, Jordan</w:t>
      </w:r>
      <w:r w:rsidR="006D5517" w:rsidRPr="0076587F">
        <w:rPr>
          <w:rFonts w:asciiTheme="majorBidi" w:hAnsiTheme="majorBidi" w:cstheme="majorBidi"/>
          <w:lang w:val="en-US"/>
        </w:rPr>
        <w:t xml:space="preserve">. </w:t>
      </w:r>
      <w:r w:rsidR="00EE4D7D" w:rsidRPr="0076587F">
        <w:rPr>
          <w:rFonts w:asciiTheme="majorBidi" w:hAnsiTheme="majorBidi" w:cstheme="majorBidi"/>
          <w:lang w:val="en-US"/>
        </w:rPr>
        <w:t>Tel:</w:t>
      </w:r>
      <w:r w:rsidR="006D5517" w:rsidRPr="0076587F">
        <w:rPr>
          <w:rFonts w:asciiTheme="majorBidi" w:hAnsiTheme="majorBidi" w:cstheme="majorBidi"/>
          <w:lang w:val="en-US"/>
        </w:rPr>
        <w:t xml:space="preserve"> +962 </w:t>
      </w:r>
      <w:r w:rsidRPr="0076587F">
        <w:rPr>
          <w:rFonts w:asciiTheme="majorBidi" w:hAnsiTheme="majorBidi" w:cstheme="majorBidi"/>
          <w:lang w:val="en-US"/>
        </w:rPr>
        <w:t>7</w:t>
      </w:r>
      <w:r>
        <w:rPr>
          <w:rFonts w:asciiTheme="majorBidi" w:hAnsiTheme="majorBidi" w:cstheme="majorBidi"/>
          <w:lang w:val="en-US"/>
        </w:rPr>
        <w:t>9</w:t>
      </w:r>
      <w:r w:rsidRPr="0076587F">
        <w:rPr>
          <w:rFonts w:asciiTheme="majorBidi" w:hAnsiTheme="majorBidi" w:cstheme="majorBidi"/>
          <w:lang w:val="en-US"/>
        </w:rPr>
        <w:t xml:space="preserve"> </w:t>
      </w:r>
      <w:r w:rsidRPr="00C93DA1">
        <w:rPr>
          <w:rFonts w:asciiTheme="majorBidi" w:hAnsiTheme="majorBidi" w:cstheme="majorBidi"/>
          <w:lang w:val="en-US"/>
        </w:rPr>
        <w:t>850</w:t>
      </w:r>
      <w:r w:rsidR="006D5517" w:rsidRPr="0076587F">
        <w:rPr>
          <w:rFonts w:asciiTheme="majorBidi" w:hAnsiTheme="majorBidi" w:cstheme="majorBidi"/>
          <w:lang w:val="en-US"/>
        </w:rPr>
        <w:t xml:space="preserve"> </w:t>
      </w:r>
      <w:r>
        <w:rPr>
          <w:rFonts w:asciiTheme="majorBidi" w:hAnsiTheme="majorBidi" w:cstheme="majorBidi"/>
          <w:lang w:val="en-US"/>
        </w:rPr>
        <w:t>0900</w:t>
      </w:r>
      <w:r w:rsidR="00AA6B28" w:rsidRPr="0076587F">
        <w:rPr>
          <w:rFonts w:asciiTheme="majorBidi" w:hAnsiTheme="majorBidi" w:cstheme="majorBidi"/>
          <w:lang w:val="en-US"/>
        </w:rPr>
        <w:t xml:space="preserve">, work: +9625-3821100, extensions </w:t>
      </w:r>
      <w:r w:rsidRPr="00C93DA1">
        <w:rPr>
          <w:rFonts w:asciiTheme="majorBidi" w:hAnsiTheme="majorBidi" w:cstheme="majorBidi"/>
          <w:lang w:val="en-US"/>
        </w:rPr>
        <w:t>1584</w:t>
      </w:r>
      <w:r w:rsidR="00AA6B28" w:rsidRPr="0076587F">
        <w:rPr>
          <w:rFonts w:asciiTheme="majorBidi" w:hAnsiTheme="majorBidi" w:cstheme="majorBidi"/>
          <w:lang w:val="en-US"/>
        </w:rPr>
        <w:t xml:space="preserve">, </w:t>
      </w:r>
      <w:r w:rsidR="00E05A3C" w:rsidRPr="0076587F">
        <w:rPr>
          <w:rFonts w:asciiTheme="majorBidi" w:hAnsiTheme="majorBidi" w:cstheme="majorBidi"/>
          <w:lang w:val="en-US"/>
        </w:rPr>
        <w:t>Email</w:t>
      </w:r>
      <w:r w:rsidR="00AA6B28" w:rsidRPr="0076587F">
        <w:rPr>
          <w:rFonts w:asciiTheme="majorBidi" w:hAnsiTheme="majorBidi" w:cstheme="majorBidi"/>
          <w:lang w:val="en-US"/>
        </w:rPr>
        <w:t>:</w:t>
      </w:r>
      <w:r>
        <w:rPr>
          <w:rFonts w:asciiTheme="majorBidi" w:hAnsiTheme="majorBidi" w:cstheme="majorBidi"/>
          <w:lang w:val="en-US"/>
        </w:rPr>
        <w:t xml:space="preserve"> </w:t>
      </w:r>
      <w:hyperlink r:id="rId6" w:history="1">
        <w:r w:rsidRPr="00191F29">
          <w:rPr>
            <w:rStyle w:val="Hyperlink"/>
            <w:rFonts w:asciiTheme="majorBidi" w:hAnsiTheme="majorBidi" w:cstheme="majorBidi"/>
            <w:lang w:val="en-US"/>
          </w:rPr>
          <w:t>jnasereddin@zu.edu.jo</w:t>
        </w:r>
      </w:hyperlink>
      <w:r>
        <w:rPr>
          <w:rFonts w:asciiTheme="majorBidi" w:hAnsiTheme="majorBidi" w:cstheme="majorBidi"/>
          <w:lang w:val="en-US"/>
        </w:rPr>
        <w:t xml:space="preserve"> </w:t>
      </w:r>
    </w:p>
    <w:p w14:paraId="31BE314A" w14:textId="77777777" w:rsidR="00277E0A" w:rsidRDefault="00277E0A" w:rsidP="00D66BC1">
      <w:pPr>
        <w:jc w:val="both"/>
        <w:rPr>
          <w:rFonts w:asciiTheme="majorBidi" w:eastAsia="Calibri" w:hAnsiTheme="majorBidi" w:cstheme="majorBidi"/>
          <w:b/>
          <w:bCs/>
          <w:sz w:val="28"/>
          <w:szCs w:val="28"/>
          <w:lang w:val="en-US" w:eastAsia="x-none"/>
        </w:rPr>
      </w:pPr>
    </w:p>
    <w:p w14:paraId="58314A94" w14:textId="77777777" w:rsidR="00277E0A" w:rsidRDefault="00277E0A" w:rsidP="00D66BC1">
      <w:pPr>
        <w:spacing w:after="0" w:line="360" w:lineRule="auto"/>
        <w:jc w:val="both"/>
        <w:rPr>
          <w:rFonts w:asciiTheme="majorBidi" w:eastAsia="Calibri" w:hAnsiTheme="majorBidi" w:cstheme="majorBidi"/>
          <w:b/>
          <w:bCs/>
          <w:sz w:val="28"/>
          <w:szCs w:val="28"/>
          <w:lang w:val="en"/>
        </w:rPr>
      </w:pPr>
      <w:r w:rsidRPr="0076587F">
        <w:rPr>
          <w:rFonts w:asciiTheme="majorBidi" w:eastAsia="Calibri" w:hAnsiTheme="majorBidi" w:cstheme="majorBidi"/>
          <w:b/>
          <w:bCs/>
          <w:sz w:val="28"/>
          <w:szCs w:val="28"/>
          <w:lang w:val="en"/>
        </w:rPr>
        <w:t>Conflict of Interest</w:t>
      </w:r>
    </w:p>
    <w:p w14:paraId="1B58AD3C" w14:textId="294BB37B" w:rsidR="00277E0A" w:rsidRPr="0076587F" w:rsidRDefault="00277E0A" w:rsidP="00D66BC1">
      <w:pPr>
        <w:spacing w:after="0" w:line="360" w:lineRule="auto"/>
        <w:jc w:val="both"/>
        <w:rPr>
          <w:rFonts w:asciiTheme="majorBidi" w:hAnsiTheme="majorBidi" w:cstheme="majorBidi"/>
          <w:sz w:val="24"/>
          <w:szCs w:val="24"/>
          <w:lang w:val="en"/>
        </w:rPr>
      </w:pPr>
      <w:r w:rsidRPr="0076587F">
        <w:rPr>
          <w:rFonts w:asciiTheme="majorBidi" w:hAnsiTheme="majorBidi" w:cstheme="majorBidi"/>
          <w:sz w:val="24"/>
          <w:szCs w:val="24"/>
          <w:lang w:val="en"/>
        </w:rPr>
        <w:t>The authors declare that there is no conflict of interest.</w:t>
      </w:r>
    </w:p>
    <w:p w14:paraId="1721DE47" w14:textId="3D92C6F9" w:rsidR="00720841" w:rsidRDefault="00720841" w:rsidP="00D66BC1">
      <w:pPr>
        <w:spacing w:after="0" w:line="360" w:lineRule="auto"/>
        <w:jc w:val="both"/>
        <w:rPr>
          <w:rFonts w:asciiTheme="majorBidi" w:eastAsia="Calibri" w:hAnsiTheme="majorBidi" w:cstheme="majorBidi"/>
          <w:b/>
          <w:bCs/>
          <w:sz w:val="28"/>
          <w:szCs w:val="28"/>
        </w:rPr>
      </w:pPr>
    </w:p>
    <w:p w14:paraId="1F5A5047" w14:textId="1E5DFF8F" w:rsidR="00277E0A" w:rsidRPr="0076587F" w:rsidRDefault="00277E0A" w:rsidP="00D66BC1">
      <w:pPr>
        <w:spacing w:after="0" w:line="360" w:lineRule="auto"/>
        <w:jc w:val="both"/>
        <w:rPr>
          <w:rFonts w:asciiTheme="majorBidi" w:eastAsia="Calibri" w:hAnsiTheme="majorBidi" w:cstheme="majorBidi"/>
          <w:b/>
          <w:bCs/>
          <w:sz w:val="28"/>
          <w:szCs w:val="28"/>
          <w:lang w:val="en"/>
        </w:rPr>
      </w:pPr>
      <w:r w:rsidRPr="0076587F">
        <w:rPr>
          <w:rFonts w:asciiTheme="majorBidi" w:eastAsia="Calibri" w:hAnsiTheme="majorBidi" w:cstheme="majorBidi"/>
          <w:b/>
          <w:bCs/>
          <w:sz w:val="28"/>
          <w:szCs w:val="28"/>
          <w:lang w:val="en"/>
        </w:rPr>
        <w:t xml:space="preserve">Authors’ Contribution </w:t>
      </w:r>
    </w:p>
    <w:p w14:paraId="2CD5F008" w14:textId="1BEA65D1" w:rsidR="00277E0A" w:rsidRPr="0076587F" w:rsidRDefault="00277E0A" w:rsidP="00D66BC1">
      <w:pPr>
        <w:spacing w:after="0" w:line="360" w:lineRule="auto"/>
        <w:jc w:val="both"/>
        <w:rPr>
          <w:rFonts w:asciiTheme="majorBidi" w:eastAsia="Calibri" w:hAnsiTheme="majorBidi" w:cstheme="majorBidi"/>
          <w:sz w:val="24"/>
          <w:szCs w:val="24"/>
          <w:lang w:val="en"/>
        </w:rPr>
      </w:pPr>
      <w:r w:rsidRPr="0076587F">
        <w:rPr>
          <w:rFonts w:asciiTheme="majorBidi" w:eastAsia="Calibri" w:hAnsiTheme="majorBidi" w:cstheme="majorBidi"/>
          <w:sz w:val="24"/>
          <w:szCs w:val="24"/>
          <w:lang w:val="en"/>
        </w:rPr>
        <w:t>All the authors contributed equally to this paper.</w:t>
      </w:r>
    </w:p>
    <w:p w14:paraId="5C126067" w14:textId="77777777" w:rsidR="00277E0A" w:rsidRDefault="00277E0A" w:rsidP="00D66BC1">
      <w:pPr>
        <w:jc w:val="both"/>
        <w:rPr>
          <w:rFonts w:asciiTheme="majorBidi" w:eastAsia="Calibri" w:hAnsiTheme="majorBidi" w:cstheme="majorBidi"/>
          <w:b/>
          <w:bCs/>
          <w:sz w:val="28"/>
          <w:szCs w:val="28"/>
          <w:lang w:val="en-US" w:eastAsia="x-none"/>
        </w:rPr>
      </w:pPr>
    </w:p>
    <w:p w14:paraId="7613E29A" w14:textId="1B105179" w:rsidR="00E73BD4" w:rsidRPr="0076587F" w:rsidRDefault="00E73BD4" w:rsidP="00D66BC1">
      <w:pPr>
        <w:jc w:val="both"/>
        <w:rPr>
          <w:rFonts w:asciiTheme="majorBidi" w:eastAsia="Calibri" w:hAnsiTheme="majorBidi" w:cstheme="majorBidi"/>
          <w:b/>
          <w:bCs/>
          <w:sz w:val="28"/>
          <w:szCs w:val="28"/>
          <w:lang w:val="en-US" w:eastAsia="x-none"/>
        </w:rPr>
      </w:pPr>
      <w:r w:rsidRPr="0076587F">
        <w:rPr>
          <w:rFonts w:asciiTheme="majorBidi" w:eastAsia="Calibri" w:hAnsiTheme="majorBidi" w:cstheme="majorBidi"/>
          <w:b/>
          <w:bCs/>
          <w:sz w:val="28"/>
          <w:szCs w:val="28"/>
          <w:lang w:val="en-US" w:eastAsia="x-none"/>
        </w:rPr>
        <w:t>Data Availability Statement</w:t>
      </w:r>
    </w:p>
    <w:p w14:paraId="73E918B7" w14:textId="77777777" w:rsidR="00E73BD4" w:rsidRPr="0076587F" w:rsidRDefault="00E73BD4" w:rsidP="00D66BC1">
      <w:pPr>
        <w:spacing w:after="0" w:line="360" w:lineRule="auto"/>
        <w:jc w:val="both"/>
        <w:rPr>
          <w:rFonts w:asciiTheme="majorBidi" w:hAnsiTheme="majorBidi" w:cstheme="majorBidi"/>
          <w:sz w:val="24"/>
          <w:szCs w:val="24"/>
        </w:rPr>
      </w:pPr>
      <w:r w:rsidRPr="0076587F">
        <w:rPr>
          <w:rFonts w:asciiTheme="majorBidi" w:hAnsiTheme="majorBidi" w:cstheme="majorBidi"/>
          <w:sz w:val="24"/>
          <w:szCs w:val="24"/>
        </w:rPr>
        <w:t>The raw data supporting the conclusions of this article will be made available by the authors.</w:t>
      </w:r>
    </w:p>
    <w:p w14:paraId="04E66449" w14:textId="77777777" w:rsidR="00E73BD4" w:rsidRPr="0076587F" w:rsidRDefault="00E73BD4" w:rsidP="00D66BC1">
      <w:pPr>
        <w:spacing w:after="0" w:line="360" w:lineRule="auto"/>
        <w:jc w:val="both"/>
        <w:rPr>
          <w:rFonts w:asciiTheme="majorBidi" w:hAnsiTheme="majorBidi" w:cstheme="majorBidi"/>
          <w:sz w:val="24"/>
          <w:szCs w:val="24"/>
        </w:rPr>
      </w:pPr>
    </w:p>
    <w:p w14:paraId="15A1FE84" w14:textId="77777777" w:rsidR="00E73BD4" w:rsidRPr="0076587F" w:rsidRDefault="00E73BD4" w:rsidP="00D66BC1">
      <w:pPr>
        <w:jc w:val="both"/>
        <w:rPr>
          <w:rFonts w:asciiTheme="majorBidi" w:eastAsia="Calibri" w:hAnsiTheme="majorBidi" w:cstheme="majorBidi"/>
          <w:b/>
          <w:bCs/>
          <w:sz w:val="28"/>
          <w:szCs w:val="28"/>
          <w:lang w:val="en-US" w:eastAsia="x-none"/>
        </w:rPr>
      </w:pPr>
      <w:r w:rsidRPr="0076587F">
        <w:rPr>
          <w:rFonts w:asciiTheme="majorBidi" w:eastAsia="Calibri" w:hAnsiTheme="majorBidi" w:cstheme="majorBidi"/>
          <w:b/>
          <w:bCs/>
          <w:sz w:val="28"/>
          <w:szCs w:val="28"/>
          <w:lang w:val="en-US" w:eastAsia="x-none"/>
        </w:rPr>
        <w:t>Supplementary Material</w:t>
      </w:r>
    </w:p>
    <w:p w14:paraId="02ADD810" w14:textId="5BF0E784" w:rsidR="00E73BD4" w:rsidRPr="0076587F" w:rsidRDefault="00E73BD4" w:rsidP="00D66BC1">
      <w:pPr>
        <w:spacing w:after="0" w:line="360" w:lineRule="auto"/>
        <w:jc w:val="both"/>
        <w:rPr>
          <w:rFonts w:asciiTheme="majorBidi" w:hAnsiTheme="majorBidi" w:cstheme="majorBidi"/>
          <w:sz w:val="24"/>
          <w:szCs w:val="24"/>
        </w:rPr>
      </w:pPr>
      <w:r w:rsidRPr="0076587F">
        <w:rPr>
          <w:rFonts w:asciiTheme="majorBidi" w:hAnsiTheme="majorBidi" w:cstheme="majorBidi"/>
          <w:sz w:val="24"/>
          <w:szCs w:val="24"/>
        </w:rPr>
        <w:t>The Supplementary Material for this article can be found online at:</w:t>
      </w:r>
      <w:r w:rsidR="00277E0A">
        <w:rPr>
          <w:rFonts w:asciiTheme="majorBidi" w:hAnsiTheme="majorBidi" w:cstheme="majorBidi"/>
          <w:sz w:val="24"/>
          <w:szCs w:val="24"/>
        </w:rPr>
        <w:t xml:space="preserve"> </w:t>
      </w:r>
      <w:r w:rsidR="00277E0A" w:rsidRPr="0076587F">
        <w:rPr>
          <w:rFonts w:asciiTheme="majorBidi" w:hAnsiTheme="majorBidi" w:cstheme="majorBidi"/>
          <w:sz w:val="24"/>
          <w:szCs w:val="24"/>
          <w:highlight w:val="yellow"/>
        </w:rPr>
        <w:t>--------------</w:t>
      </w:r>
    </w:p>
    <w:p w14:paraId="62468393" w14:textId="77777777" w:rsidR="00E73BD4" w:rsidRPr="0076587F" w:rsidRDefault="00E73BD4" w:rsidP="00D66BC1">
      <w:pPr>
        <w:spacing w:after="0" w:line="360" w:lineRule="auto"/>
        <w:jc w:val="both"/>
        <w:rPr>
          <w:rFonts w:asciiTheme="majorBidi" w:hAnsiTheme="majorBidi" w:cstheme="majorBidi"/>
          <w:sz w:val="24"/>
          <w:szCs w:val="24"/>
        </w:rPr>
      </w:pPr>
    </w:p>
    <w:p w14:paraId="46328D39" w14:textId="77777777" w:rsidR="00E73BD4" w:rsidRPr="0076587F" w:rsidRDefault="00E73BD4" w:rsidP="00D66BC1">
      <w:pPr>
        <w:jc w:val="both"/>
        <w:rPr>
          <w:rFonts w:asciiTheme="majorBidi" w:hAnsiTheme="majorBidi" w:cstheme="majorBidi"/>
          <w:b/>
          <w:bCs/>
          <w:sz w:val="28"/>
          <w:szCs w:val="28"/>
        </w:rPr>
      </w:pPr>
      <w:r w:rsidRPr="0076587F">
        <w:rPr>
          <w:rFonts w:asciiTheme="majorBidi" w:hAnsiTheme="majorBidi" w:cstheme="majorBidi"/>
          <w:b/>
          <w:bCs/>
          <w:sz w:val="28"/>
          <w:szCs w:val="28"/>
        </w:rPr>
        <w:t>Funding Sources</w:t>
      </w:r>
    </w:p>
    <w:p w14:paraId="1C60A6FD" w14:textId="77777777" w:rsidR="00E73BD4" w:rsidRPr="0076587F" w:rsidRDefault="00E73BD4" w:rsidP="00D66BC1">
      <w:pPr>
        <w:spacing w:after="0" w:line="360" w:lineRule="auto"/>
        <w:jc w:val="both"/>
        <w:rPr>
          <w:rFonts w:asciiTheme="majorBidi" w:hAnsiTheme="majorBidi" w:cstheme="majorBidi"/>
          <w:sz w:val="24"/>
          <w:szCs w:val="24"/>
        </w:rPr>
      </w:pPr>
      <w:r w:rsidRPr="0076587F">
        <w:rPr>
          <w:rFonts w:asciiTheme="majorBidi" w:hAnsiTheme="majorBidi" w:cstheme="majorBidi"/>
          <w:sz w:val="24"/>
          <w:szCs w:val="24"/>
        </w:rPr>
        <w:lastRenderedPageBreak/>
        <w:t>This research did not receive any specific grant from funding agencies in the public, commercial, or not-for profit organisations.</w:t>
      </w:r>
    </w:p>
    <w:p w14:paraId="1773476E" w14:textId="77777777" w:rsidR="00277E0A" w:rsidRDefault="00277E0A" w:rsidP="00D66BC1">
      <w:pPr>
        <w:jc w:val="both"/>
        <w:rPr>
          <w:rFonts w:asciiTheme="majorBidi" w:eastAsia="Calibri" w:hAnsiTheme="majorBidi" w:cstheme="majorBidi"/>
          <w:b/>
          <w:bCs/>
          <w:sz w:val="28"/>
          <w:szCs w:val="28"/>
          <w:lang w:val="en-US" w:eastAsia="x-none"/>
        </w:rPr>
      </w:pPr>
    </w:p>
    <w:p w14:paraId="5A5CAE10" w14:textId="773A6CF7" w:rsidR="00277E0A" w:rsidRPr="008B5440" w:rsidRDefault="00277E0A" w:rsidP="00D66BC1">
      <w:pPr>
        <w:jc w:val="both"/>
        <w:rPr>
          <w:rFonts w:asciiTheme="majorBidi" w:eastAsia="Calibri" w:hAnsiTheme="majorBidi" w:cstheme="majorBidi"/>
          <w:b/>
          <w:bCs/>
          <w:sz w:val="28"/>
          <w:szCs w:val="28"/>
          <w:lang w:val="en-US" w:eastAsia="x-none"/>
        </w:rPr>
      </w:pPr>
      <w:r w:rsidRPr="008B5440">
        <w:rPr>
          <w:rFonts w:asciiTheme="majorBidi" w:eastAsia="Calibri" w:hAnsiTheme="majorBidi" w:cstheme="majorBidi"/>
          <w:b/>
          <w:bCs/>
          <w:sz w:val="28"/>
          <w:szCs w:val="28"/>
          <w:lang w:val="en-US" w:eastAsia="x-none"/>
        </w:rPr>
        <w:t>Acknowledgments</w:t>
      </w:r>
    </w:p>
    <w:p w14:paraId="308E877B" w14:textId="0650F0F7" w:rsidR="00277E0A" w:rsidRPr="008B5440" w:rsidRDefault="00277E0A" w:rsidP="008F6909">
      <w:pPr>
        <w:spacing w:after="0" w:line="360" w:lineRule="auto"/>
        <w:jc w:val="both"/>
        <w:rPr>
          <w:rFonts w:asciiTheme="majorBidi" w:hAnsiTheme="majorBidi" w:cstheme="majorBidi"/>
          <w:sz w:val="24"/>
          <w:szCs w:val="24"/>
        </w:rPr>
      </w:pPr>
      <w:r w:rsidRPr="008B5440">
        <w:rPr>
          <w:rFonts w:asciiTheme="majorBidi" w:hAnsiTheme="majorBidi" w:cstheme="majorBidi"/>
          <w:sz w:val="24"/>
          <w:szCs w:val="24"/>
        </w:rPr>
        <w:t xml:space="preserve">We </w:t>
      </w:r>
      <w:r>
        <w:rPr>
          <w:rFonts w:asciiTheme="majorBidi" w:hAnsiTheme="majorBidi" w:cstheme="majorBidi"/>
          <w:sz w:val="24"/>
          <w:szCs w:val="24"/>
        </w:rPr>
        <w:t>would like to thank</w:t>
      </w:r>
      <w:r w:rsidR="008F6909">
        <w:rPr>
          <w:rFonts w:asciiTheme="majorBidi" w:hAnsiTheme="majorBidi" w:cstheme="majorBidi"/>
          <w:sz w:val="24"/>
          <w:szCs w:val="24"/>
        </w:rPr>
        <w:t xml:space="preserve"> the following volunteers</w:t>
      </w:r>
    </w:p>
    <w:p w14:paraId="33726135" w14:textId="77777777" w:rsidR="00277E0A" w:rsidRPr="00B646AE" w:rsidRDefault="00277E0A" w:rsidP="00D66BC1">
      <w:pPr>
        <w:spacing w:after="0" w:line="360" w:lineRule="auto"/>
        <w:jc w:val="both"/>
        <w:rPr>
          <w:rFonts w:asciiTheme="majorBidi" w:hAnsiTheme="majorBidi" w:cstheme="majorBidi"/>
          <w:kern w:val="32"/>
        </w:rPr>
      </w:pPr>
    </w:p>
    <w:p w14:paraId="3BB5A334" w14:textId="77777777" w:rsidR="00277E0A" w:rsidRPr="00B646AE" w:rsidRDefault="00277E0A" w:rsidP="00D66BC1">
      <w:pPr>
        <w:spacing w:after="0" w:line="360" w:lineRule="auto"/>
        <w:jc w:val="both"/>
        <w:rPr>
          <w:rFonts w:asciiTheme="majorBidi" w:eastAsia="Calibri" w:hAnsiTheme="majorBidi" w:cstheme="majorBidi"/>
          <w:b/>
          <w:bCs/>
          <w:lang w:val="en"/>
        </w:rPr>
      </w:pPr>
    </w:p>
    <w:p w14:paraId="19AF69B6" w14:textId="77777777" w:rsidR="00277E0A" w:rsidRPr="00B646AE" w:rsidRDefault="00277E0A" w:rsidP="00D66BC1">
      <w:pPr>
        <w:spacing w:after="0" w:line="360" w:lineRule="auto"/>
        <w:jc w:val="both"/>
        <w:rPr>
          <w:rFonts w:asciiTheme="majorBidi" w:hAnsiTheme="majorBidi" w:cstheme="majorBidi"/>
          <w:lang w:val="en"/>
        </w:rPr>
      </w:pPr>
    </w:p>
    <w:p w14:paraId="6D1F1962" w14:textId="77777777" w:rsidR="00277E0A" w:rsidRPr="00B646AE" w:rsidRDefault="00277E0A" w:rsidP="00D66BC1">
      <w:pPr>
        <w:spacing w:after="0" w:line="360" w:lineRule="auto"/>
        <w:jc w:val="both"/>
        <w:rPr>
          <w:rFonts w:asciiTheme="majorBidi" w:hAnsiTheme="majorBidi" w:cstheme="majorBidi"/>
        </w:rPr>
      </w:pPr>
    </w:p>
    <w:p w14:paraId="59226F72" w14:textId="77777777" w:rsidR="00277E0A" w:rsidRPr="00B646AE" w:rsidRDefault="00277E0A" w:rsidP="00D66BC1">
      <w:pPr>
        <w:spacing w:after="0" w:line="360" w:lineRule="auto"/>
        <w:jc w:val="both"/>
        <w:rPr>
          <w:rFonts w:asciiTheme="majorBidi" w:eastAsia="Calibri" w:hAnsiTheme="majorBidi" w:cstheme="majorBidi"/>
          <w:lang w:val="en"/>
        </w:rPr>
      </w:pPr>
    </w:p>
    <w:p w14:paraId="20891C7C" w14:textId="77777777" w:rsidR="00277E0A" w:rsidRPr="00B646AE" w:rsidRDefault="00277E0A" w:rsidP="00D66BC1">
      <w:pPr>
        <w:spacing w:after="0" w:line="360" w:lineRule="auto"/>
        <w:jc w:val="both"/>
        <w:rPr>
          <w:rFonts w:asciiTheme="majorBidi" w:eastAsia="Calibri" w:hAnsiTheme="majorBidi" w:cstheme="majorBidi"/>
          <w:lang w:val="en"/>
        </w:rPr>
      </w:pPr>
    </w:p>
    <w:p w14:paraId="458952F2" w14:textId="77777777" w:rsidR="00277E0A" w:rsidRPr="00B646AE" w:rsidRDefault="00277E0A" w:rsidP="00D66BC1">
      <w:pPr>
        <w:jc w:val="both"/>
        <w:rPr>
          <w:rFonts w:asciiTheme="majorBidi" w:hAnsiTheme="majorBidi" w:cstheme="majorBidi"/>
          <w:b/>
          <w:u w:val="single"/>
        </w:rPr>
      </w:pPr>
    </w:p>
    <w:p w14:paraId="60017992" w14:textId="7A77FE44" w:rsidR="000A62AB" w:rsidRPr="0076587F" w:rsidRDefault="00E73BD4" w:rsidP="00D66BC1">
      <w:pPr>
        <w:jc w:val="both"/>
        <w:rPr>
          <w:rFonts w:asciiTheme="majorBidi" w:eastAsia="Calibri" w:hAnsiTheme="majorBidi" w:cstheme="majorBidi"/>
          <w:b/>
          <w:bCs/>
          <w:sz w:val="28"/>
          <w:szCs w:val="28"/>
        </w:rPr>
      </w:pPr>
      <w:r w:rsidRPr="0076587F">
        <w:rPr>
          <w:rFonts w:asciiTheme="majorBidi" w:hAnsiTheme="majorBidi" w:cstheme="majorBidi"/>
          <w:i/>
          <w:iCs/>
          <w:lang w:val="en-US"/>
        </w:rPr>
        <w:br w:type="page"/>
      </w:r>
      <w:r w:rsidR="000A62AB" w:rsidRPr="0076587F">
        <w:rPr>
          <w:rFonts w:asciiTheme="majorBidi" w:eastAsia="Calibri" w:hAnsiTheme="majorBidi" w:cstheme="majorBidi"/>
          <w:b/>
          <w:bCs/>
          <w:sz w:val="28"/>
          <w:szCs w:val="28"/>
        </w:rPr>
        <w:lastRenderedPageBreak/>
        <w:t>Abstract</w:t>
      </w:r>
    </w:p>
    <w:p w14:paraId="33A1B546" w14:textId="51D4850D" w:rsidR="00E73BD4" w:rsidRPr="0076587F" w:rsidRDefault="008F6909" w:rsidP="00D66BC1">
      <w:pPr>
        <w:pStyle w:val="NormalAPA"/>
        <w:rPr>
          <w:rFonts w:asciiTheme="majorBidi" w:hAnsiTheme="majorBidi" w:cstheme="majorBidi"/>
          <w:lang w:val="en-US"/>
        </w:rPr>
      </w:pPr>
      <w:r w:rsidRPr="008F6909">
        <w:rPr>
          <w:rFonts w:asciiTheme="majorBidi" w:hAnsiTheme="majorBidi" w:cstheme="majorBidi"/>
          <w:lang w:val="en-US"/>
        </w:rPr>
        <w:t>In recent years, the skin has emerged as a convenient route of drug administration for local and systemic therapeutic effects, but effective drug delivery through the skin is challenging due to the skin itself acting as a natural barrier. Empirical rules for selecting drugs for transdermal drug delivery (TDD) are limited and provide only qualitative estimations of permeability, making it difficult to compare between drugs. Therefore, there is a need for appropriate models that can provide accurate quantitative predictions for the skin permeability of drugs. Here, we present the development of a novel regression model using multiple artificial intelligence (AI) algorithms and distinct molecular representations, such as descriptor-based and graph-based models. Additionally, we aim to investigate the permeability patterns of FDA-approved drugs to advance our current und</w:t>
      </w:r>
      <w:r>
        <w:rPr>
          <w:rFonts w:asciiTheme="majorBidi" w:hAnsiTheme="majorBidi" w:cstheme="majorBidi"/>
          <w:lang w:val="en-US"/>
        </w:rPr>
        <w:t>erstanding of drug permeability</w:t>
      </w:r>
      <w:r w:rsidR="00F62E86" w:rsidRPr="0076587F">
        <w:rPr>
          <w:rFonts w:asciiTheme="majorBidi" w:hAnsiTheme="majorBidi" w:cstheme="majorBidi"/>
          <w:lang w:val="en-US"/>
        </w:rPr>
        <w:t>.</w:t>
      </w:r>
    </w:p>
    <w:p w14:paraId="604D89A9" w14:textId="41C3913A" w:rsidR="000A62AB" w:rsidRPr="0076587F" w:rsidRDefault="00A9339F" w:rsidP="00D66BC1">
      <w:pPr>
        <w:jc w:val="both"/>
        <w:rPr>
          <w:rFonts w:asciiTheme="majorBidi" w:hAnsiTheme="majorBidi" w:cstheme="majorBidi"/>
          <w:b/>
          <w:bCs/>
          <w:sz w:val="28"/>
          <w:szCs w:val="28"/>
        </w:rPr>
      </w:pPr>
      <w:r>
        <w:rPr>
          <w:rFonts w:asciiTheme="majorBidi" w:hAnsiTheme="majorBidi" w:cstheme="majorBidi"/>
          <w:lang w:val="en-US"/>
        </w:rPr>
        <w:br w:type="page"/>
      </w:r>
      <w:r w:rsidR="000A62AB" w:rsidRPr="0076587F">
        <w:rPr>
          <w:rFonts w:asciiTheme="majorBidi" w:hAnsiTheme="majorBidi" w:cstheme="majorBidi"/>
          <w:b/>
          <w:bCs/>
          <w:sz w:val="28"/>
          <w:szCs w:val="28"/>
        </w:rPr>
        <w:lastRenderedPageBreak/>
        <w:t>Introduction</w:t>
      </w:r>
    </w:p>
    <w:p w14:paraId="35FF4C9A" w14:textId="77777777" w:rsidR="00AE7F03" w:rsidRDefault="00AE7F03" w:rsidP="00AE7F03">
      <w:pPr>
        <w:pStyle w:val="NormalAPA"/>
        <w:rPr>
          <w:lang w:val="en-US" w:bidi="ar-JO"/>
        </w:rPr>
      </w:pPr>
      <w:r w:rsidRPr="00B262FA">
        <w:rPr>
          <w:lang w:val="en-US" w:bidi="ar-JO"/>
        </w:rPr>
        <w:t>Recently, skin has started to receive more interest as a convenient rout</w:t>
      </w:r>
      <w:r>
        <w:rPr>
          <w:lang w:val="en-US" w:bidi="ar-JO"/>
        </w:rPr>
        <w:t>e</w:t>
      </w:r>
      <w:r w:rsidRPr="00B262FA">
        <w:rPr>
          <w:lang w:val="en-US" w:bidi="ar-JO"/>
        </w:rPr>
        <w:t xml:space="preserve"> of drug administration for both local and sys</w:t>
      </w:r>
      <w:r>
        <w:rPr>
          <w:lang w:val="en-US" w:bidi="ar-JO"/>
        </w:rPr>
        <w:t>temic therapeutic effects, thus</w:t>
      </w:r>
      <w:r w:rsidRPr="00B262FA">
        <w:rPr>
          <w:lang w:val="en-US" w:bidi="ar-JO"/>
        </w:rPr>
        <w:t xml:space="preserve"> it has been frequently selected for the development of drug delivery systems</w:t>
      </w:r>
      <w:r>
        <w:rPr>
          <w:lang w:val="en-US" w:bidi="ar-JO"/>
        </w:rPr>
        <w:t xml:space="preserve"> </w:t>
      </w:r>
      <w:sdt>
        <w:sdtPr>
          <w:rPr>
            <w:color w:val="000000"/>
            <w:lang w:val="en-US" w:bidi="ar-JO"/>
          </w:rPr>
          <w:tag w:val="MENDELEY_CITATION_v3_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"/>
          <w:id w:val="-976137521"/>
          <w:placeholder>
            <w:docPart w:val="77D0EDA4F20148438F29207A0692208F"/>
          </w:placeholder>
        </w:sdtPr>
        <w:sdtEndPr/>
        <w:sdtContent>
          <w:r w:rsidRPr="00F62E12">
            <w:rPr>
              <w:color w:val="000000"/>
              <w:lang w:val="en-US" w:bidi="ar-JO"/>
            </w:rPr>
            <w:t>(Alkilani et al., 2022; Jeong et al., 2021)</w:t>
          </w:r>
        </w:sdtContent>
      </w:sdt>
      <w:r w:rsidRPr="00B262FA">
        <w:rPr>
          <w:lang w:val="en-US" w:bidi="ar-JO"/>
        </w:rPr>
        <w:t>.</w:t>
      </w:r>
      <w:r>
        <w:rPr>
          <w:lang w:val="en-US" w:bidi="ar-JO"/>
        </w:rPr>
        <w:t xml:space="preserve"> However, several challenges are present for the effective delivery of drugs through the skin, which forms a natural barrier for the permeation of xenobiotics,</w:t>
      </w:r>
      <w:r w:rsidRPr="00E6690B">
        <w:t xml:space="preserve"> </w:t>
      </w:r>
      <w:r w:rsidRPr="00E6690B">
        <w:rPr>
          <w:lang w:val="en-US" w:bidi="ar-JO"/>
        </w:rPr>
        <w:t>and the development of complicated pharmaceutical technology</w:t>
      </w:r>
      <w:r>
        <w:rPr>
          <w:lang w:val="en-US" w:bidi="ar-JO"/>
        </w:rPr>
        <w:t xml:space="preserve"> (i.e., transdermal drug delivery, which</w:t>
      </w:r>
      <w:r w:rsidRPr="00E6690B">
        <w:rPr>
          <w:lang w:val="en-US" w:bidi="ar-JO"/>
        </w:rPr>
        <w:t xml:space="preserve"> is of interest</w:t>
      </w:r>
      <w:r>
        <w:rPr>
          <w:lang w:val="en-US" w:bidi="ar-JO"/>
        </w:rPr>
        <w:t>) is</w:t>
      </w:r>
      <w:r w:rsidRPr="00E6690B">
        <w:rPr>
          <w:lang w:val="en-US" w:bidi="ar-JO"/>
        </w:rPr>
        <w:t xml:space="preserve"> even more</w:t>
      </w:r>
      <w:r>
        <w:rPr>
          <w:lang w:val="en-US" w:bidi="ar-JO"/>
        </w:rPr>
        <w:t xml:space="preserve"> challenging </w:t>
      </w:r>
      <w:sdt>
        <w:sdtPr>
          <w:rPr>
            <w:color w:val="000000"/>
            <w:lang w:val="en-US" w:bidi="ar-JO"/>
          </w:rPr>
          <w:tag w:val="MENDELEY_CITATION_v3_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"/>
          <w:id w:val="-1758740626"/>
          <w:placeholder>
            <w:docPart w:val="77D0EDA4F20148438F29207A0692208F"/>
          </w:placeholder>
        </w:sdtPr>
        <w:sdtEndPr/>
        <w:sdtContent>
          <w:r w:rsidRPr="00F62E12">
            <w:rPr>
              <w:color w:val="000000"/>
              <w:lang w:val="en-US" w:bidi="ar-JO"/>
            </w:rPr>
            <w:t>(Alkilani et al., 2015)</w:t>
          </w:r>
        </w:sdtContent>
      </w:sdt>
      <w:r>
        <w:rPr>
          <w:lang w:val="en-US" w:bidi="ar-JO"/>
        </w:rPr>
        <w:t xml:space="preserve">. The most notable one of them is that the drug must have suitable physicochemical properties to enable it to penetrate the stratum corneum and reach the bloodstream with a sufficient dose </w:t>
      </w:r>
      <w:sdt>
        <w:sdtPr>
          <w:rPr>
            <w:color w:val="000000"/>
            <w:lang w:val="en-US" w:bidi="ar-JO"/>
          </w:rPr>
          <w:tag w:val="MENDELEY_CITATION_v3_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"/>
          <w:id w:val="-1795284173"/>
          <w:placeholder>
            <w:docPart w:val="77D0EDA4F20148438F29207A0692208F"/>
          </w:placeholder>
        </w:sdtPr>
        <w:sdtEndPr/>
        <w:sdtContent>
          <w:r w:rsidRPr="00F62E12">
            <w:rPr>
              <w:color w:val="000000"/>
              <w:lang w:val="en-US" w:bidi="ar-JO"/>
            </w:rPr>
            <w:t>(Souto et al., 2022)</w:t>
          </w:r>
        </w:sdtContent>
      </w:sdt>
      <w:r>
        <w:rPr>
          <w:lang w:val="en-US" w:bidi="ar-JO"/>
        </w:rPr>
        <w:t xml:space="preserve">. Currently, </w:t>
      </w:r>
      <w:r w:rsidRPr="00C3657A">
        <w:rPr>
          <w:lang w:val="en-US" w:bidi="ar-JO"/>
        </w:rPr>
        <w:t xml:space="preserve">formulation scientists are </w:t>
      </w:r>
      <w:r w:rsidRPr="00191CE4">
        <w:rPr>
          <w:lang w:val="en-US" w:bidi="ar-JO"/>
        </w:rPr>
        <w:t>investigating</w:t>
      </w:r>
      <w:r>
        <w:rPr>
          <w:lang w:val="en-US" w:bidi="ar-JO"/>
        </w:rPr>
        <w:t xml:space="preserve"> the right drug for transdermal drug delivery (TDD) by relying on empirical rules where plenty of drugs show deviations from them and show</w:t>
      </w:r>
      <w:r w:rsidRPr="00191CE4">
        <w:rPr>
          <w:lang w:val="en-US" w:bidi="ar-JO"/>
        </w:rPr>
        <w:t xml:space="preserve"> varied behavior</w:t>
      </w:r>
      <w:r>
        <w:rPr>
          <w:lang w:val="en-US" w:bidi="ar-JO"/>
        </w:rPr>
        <w:t xml:space="preserve"> </w:t>
      </w:r>
      <w:sdt>
        <w:sdtPr>
          <w:rPr>
            <w:color w:val="000000"/>
            <w:lang w:val="en-US" w:bidi="ar-JO"/>
          </w:rPr>
          <w:tag w:val="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"/>
          <w:id w:val="743457025"/>
          <w:placeholder>
            <w:docPart w:val="77D0EDA4F20148438F29207A0692208F"/>
          </w:placeholder>
        </w:sdtPr>
        <w:sdtEndPr/>
        <w:sdtContent>
          <w:r w:rsidRPr="00F62E12">
            <w:rPr>
              <w:color w:val="000000"/>
              <w:lang w:val="en-US" w:bidi="ar-JO"/>
            </w:rPr>
            <w:t>(Phatale et al., 2022; Yu et al., 2021)</w:t>
          </w:r>
        </w:sdtContent>
      </w:sdt>
      <w:r>
        <w:rPr>
          <w:lang w:val="en-US" w:bidi="ar-JO"/>
        </w:rPr>
        <w:t xml:space="preserve">. Moreover, these rules provide a qualitative estimation of permeability, and it is generally difficult to compare drugs that obey these rules. Therefore, with the accumulated data on the permeability of drugs, it is essential to develop appropriate models that provide accurate quantitative predictions for the skin permeability of drugs </w:t>
      </w:r>
      <w:sdt>
        <w:sdtPr>
          <w:rPr>
            <w:color w:val="000000"/>
            <w:lang w:val="en-US" w:bidi="ar-JO"/>
          </w:rPr>
          <w:tag w:val="MENDELEY_CITATION_v3_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"/>
          <w:id w:val="364258479"/>
          <w:placeholder>
            <w:docPart w:val="77D0EDA4F20148438F29207A0692208F"/>
          </w:placeholder>
        </w:sdtPr>
        <w:sdtEndPr/>
        <w:sdtContent>
          <w:r w:rsidRPr="00F62E12">
            <w:rPr>
              <w:color w:val="000000"/>
              <w:lang w:val="en-US" w:bidi="ar-JO"/>
            </w:rPr>
            <w:t>(Baba et al., 2015)</w:t>
          </w:r>
        </w:sdtContent>
      </w:sdt>
      <w:r>
        <w:rPr>
          <w:lang w:val="en-US" w:bidi="ar-JO"/>
        </w:rPr>
        <w:t>.</w:t>
      </w:r>
      <w:r w:rsidDel="00BE3CF5">
        <w:rPr>
          <w:lang w:val="en-US" w:bidi="ar-JO"/>
        </w:rPr>
        <w:t xml:space="preserve"> </w:t>
      </w:r>
    </w:p>
    <w:p w14:paraId="1E2A8C1C" w14:textId="77777777" w:rsidR="00AE7F03" w:rsidRDefault="00AE7F03" w:rsidP="00AE7F03">
      <w:pPr>
        <w:pStyle w:val="NormalAPA"/>
        <w:rPr>
          <w:lang w:val="en-US" w:bidi="ar-JO"/>
        </w:rPr>
      </w:pPr>
      <w:r>
        <w:rPr>
          <w:i/>
          <w:iCs/>
          <w:lang w:val="en-US" w:bidi="ar-JO"/>
        </w:rPr>
        <w:t>I</w:t>
      </w:r>
      <w:r w:rsidRPr="00435BF7">
        <w:rPr>
          <w:i/>
          <w:iCs/>
          <w:lang w:val="en-US" w:bidi="ar-JO"/>
        </w:rPr>
        <w:t>n silico</w:t>
      </w:r>
      <w:r>
        <w:rPr>
          <w:lang w:val="en-US" w:bidi="ar-JO"/>
        </w:rPr>
        <w:t xml:space="preserve"> QSPR (Quantitative Structure-Property Relationship), which</w:t>
      </w:r>
      <w:r w:rsidRPr="00435BF7">
        <w:t xml:space="preserve"> </w:t>
      </w:r>
      <w:r w:rsidRPr="00435BF7">
        <w:rPr>
          <w:lang w:val="en-US" w:bidi="ar-JO"/>
        </w:rPr>
        <w:t>can help predict how novel compounds will behave</w:t>
      </w:r>
      <w:r>
        <w:rPr>
          <w:lang w:val="en-US" w:bidi="ar-JO"/>
        </w:rPr>
        <w:t xml:space="preserve">, uses numerical descriptors for the structure of molecules to correlate them with a </w:t>
      </w:r>
      <w:r w:rsidRPr="00EC40DA">
        <w:rPr>
          <w:lang w:val="en-US" w:bidi="ar-JO"/>
        </w:rPr>
        <w:t xml:space="preserve">specific </w:t>
      </w:r>
      <w:r>
        <w:rPr>
          <w:lang w:val="en-US" w:bidi="ar-JO"/>
        </w:rPr>
        <w:t xml:space="preserve">property </w:t>
      </w:r>
      <w:sdt>
        <w:sdtPr>
          <w:rPr>
            <w:color w:val="000000"/>
            <w:lang w:val="en-US" w:bidi="ar-JO"/>
          </w:rPr>
          <w:tag w:val="MENDELEY_CITATION_v3_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"/>
          <w:id w:val="1995448976"/>
          <w:placeholder>
            <w:docPart w:val="77D0EDA4F20148438F29207A0692208F"/>
          </w:placeholder>
        </w:sdtPr>
        <w:sdtEndPr/>
        <w:sdtContent>
          <w:r w:rsidRPr="00F62E12">
            <w:rPr>
              <w:color w:val="000000"/>
              <w:lang w:val="en-US" w:bidi="ar-JO"/>
            </w:rPr>
            <w:t>(Wu et al., 2022)</w:t>
          </w:r>
        </w:sdtContent>
      </w:sdt>
      <w:r>
        <w:rPr>
          <w:color w:val="000000"/>
          <w:lang w:val="en-US" w:bidi="ar-JO"/>
        </w:rPr>
        <w:t>. QSPR was extensively used to develop predictive models for skin permeability, commonly using linear regression (LR) and p</w:t>
      </w:r>
      <w:r w:rsidRPr="001C777E">
        <w:rPr>
          <w:color w:val="000000"/>
          <w:lang w:val="en-US" w:bidi="ar-JO"/>
        </w:rPr>
        <w:t xml:space="preserve">rincipal </w:t>
      </w:r>
      <w:r>
        <w:rPr>
          <w:color w:val="000000"/>
          <w:lang w:val="en-US" w:bidi="ar-JO"/>
        </w:rPr>
        <w:t>c</w:t>
      </w:r>
      <w:r w:rsidRPr="001C777E">
        <w:rPr>
          <w:color w:val="000000"/>
          <w:lang w:val="en-US" w:bidi="ar-JO"/>
        </w:rPr>
        <w:t xml:space="preserve">omponent </w:t>
      </w:r>
      <w:r>
        <w:rPr>
          <w:color w:val="000000"/>
          <w:lang w:val="en-US" w:bidi="ar-JO"/>
        </w:rPr>
        <w:t>a</w:t>
      </w:r>
      <w:r w:rsidRPr="001C777E">
        <w:rPr>
          <w:color w:val="000000"/>
          <w:lang w:val="en-US" w:bidi="ar-JO"/>
        </w:rPr>
        <w:t>nalysis</w:t>
      </w:r>
      <w:r>
        <w:rPr>
          <w:color w:val="000000"/>
          <w:lang w:val="en-US" w:bidi="ar-JO"/>
        </w:rPr>
        <w:t xml:space="preserve"> (PCA) models </w:t>
      </w:r>
      <w:sdt>
        <w:sdtPr>
          <w:rPr>
            <w:color w:val="000000"/>
            <w:lang w:val="en-US" w:bidi="ar-JO"/>
          </w:rPr>
          <w:tag w:val="MENDELEY_CITATION_v3_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"/>
          <w:id w:val="-1902354152"/>
          <w:placeholder>
            <w:docPart w:val="77D0EDA4F20148438F29207A0692208F"/>
          </w:placeholder>
        </w:sdtPr>
        <w:sdtEndPr/>
        <w:sdtContent>
          <w:r w:rsidRPr="00F62E12">
            <w:rPr>
              <w:color w:val="000000"/>
              <w:lang w:val="en-US" w:bidi="ar-JO"/>
            </w:rPr>
            <w:t>(Geinoz et al., 2004; Tsakovska et al., 2017)</w:t>
          </w:r>
        </w:sdtContent>
      </w:sdt>
      <w:r>
        <w:rPr>
          <w:lang w:val="en-US" w:bidi="ar-JO"/>
        </w:rPr>
        <w:t>. However, d</w:t>
      </w:r>
      <w:r w:rsidRPr="00943FB7">
        <w:rPr>
          <w:lang w:val="en-US" w:bidi="ar-JO"/>
        </w:rPr>
        <w:t xml:space="preserve">ue to the complex and diverse nature of the chemicals involved, </w:t>
      </w:r>
      <w:r>
        <w:rPr>
          <w:lang w:val="en-US" w:bidi="ar-JO"/>
        </w:rPr>
        <w:t>nonlinear regression methods such as support vector machine (SVM), random forest (RF), and a</w:t>
      </w:r>
      <w:r w:rsidRPr="002C2B3E">
        <w:rPr>
          <w:lang w:val="en-US" w:bidi="ar-JO"/>
        </w:rPr>
        <w:t xml:space="preserve">rtificial </w:t>
      </w:r>
      <w:r>
        <w:rPr>
          <w:lang w:val="en-US" w:bidi="ar-JO"/>
        </w:rPr>
        <w:t>n</w:t>
      </w:r>
      <w:r w:rsidRPr="002C2B3E">
        <w:rPr>
          <w:lang w:val="en-US" w:bidi="ar-JO"/>
        </w:rPr>
        <w:t xml:space="preserve">eural </w:t>
      </w:r>
      <w:r>
        <w:rPr>
          <w:lang w:val="en-US" w:bidi="ar-JO"/>
        </w:rPr>
        <w:t>n</w:t>
      </w:r>
      <w:r w:rsidRPr="002C2B3E">
        <w:rPr>
          <w:lang w:val="en-US" w:bidi="ar-JO"/>
        </w:rPr>
        <w:t xml:space="preserve">etworks </w:t>
      </w:r>
      <w:r>
        <w:rPr>
          <w:lang w:val="en-US" w:bidi="ar-JO"/>
        </w:rPr>
        <w:t>(</w:t>
      </w:r>
      <w:r w:rsidRPr="00943FB7">
        <w:rPr>
          <w:lang w:val="en-US" w:bidi="ar-JO"/>
        </w:rPr>
        <w:t>ANN</w:t>
      </w:r>
      <w:r>
        <w:rPr>
          <w:lang w:val="en-US" w:bidi="ar-JO"/>
        </w:rPr>
        <w:t>)</w:t>
      </w:r>
      <w:r w:rsidRPr="00943FB7">
        <w:rPr>
          <w:lang w:val="en-US" w:bidi="ar-JO"/>
        </w:rPr>
        <w:t xml:space="preserve"> </w:t>
      </w:r>
      <w:r>
        <w:rPr>
          <w:lang w:val="en-US" w:bidi="ar-JO"/>
        </w:rPr>
        <w:t>are</w:t>
      </w:r>
      <w:r w:rsidRPr="00943FB7">
        <w:rPr>
          <w:lang w:val="en-US" w:bidi="ar-JO"/>
        </w:rPr>
        <w:t xml:space="preserve"> </w:t>
      </w:r>
      <w:r>
        <w:rPr>
          <w:lang w:val="en-US" w:bidi="ar-JO"/>
        </w:rPr>
        <w:t>more appealing solutions</w:t>
      </w:r>
      <w:r w:rsidRPr="00943FB7">
        <w:rPr>
          <w:lang w:val="en-US" w:bidi="ar-JO"/>
        </w:rPr>
        <w:t xml:space="preserve"> </w:t>
      </w:r>
      <w:r>
        <w:rPr>
          <w:lang w:val="en-US" w:bidi="ar-JO"/>
        </w:rPr>
        <w:t>than</w:t>
      </w:r>
      <w:r w:rsidRPr="00943FB7">
        <w:rPr>
          <w:lang w:val="en-US" w:bidi="ar-JO"/>
        </w:rPr>
        <w:t xml:space="preserve"> other linear methods like LR</w:t>
      </w:r>
      <w:r>
        <w:rPr>
          <w:lang w:val="en-US" w:bidi="ar-JO"/>
        </w:rPr>
        <w:t xml:space="preserve"> and PCA</w:t>
      </w:r>
      <w:r w:rsidRPr="00943FB7">
        <w:rPr>
          <w:lang w:val="en-US" w:bidi="ar-JO"/>
        </w:rPr>
        <w:t xml:space="preserve">, as </w:t>
      </w:r>
      <w:r>
        <w:rPr>
          <w:lang w:val="en-US" w:bidi="ar-JO"/>
        </w:rPr>
        <w:t xml:space="preserve">they </w:t>
      </w:r>
      <w:r w:rsidRPr="00943FB7">
        <w:rPr>
          <w:lang w:val="en-US" w:bidi="ar-JO"/>
        </w:rPr>
        <w:t xml:space="preserve">are </w:t>
      </w:r>
      <w:r>
        <w:rPr>
          <w:lang w:val="en-US" w:bidi="ar-JO"/>
        </w:rPr>
        <w:t>often more effective</w:t>
      </w:r>
      <w:r w:rsidRPr="00943FB7">
        <w:rPr>
          <w:lang w:val="en-US" w:bidi="ar-JO"/>
        </w:rPr>
        <w:t xml:space="preserve"> at identifying patterns and nonlinear relationships within complex datasets</w:t>
      </w:r>
      <w:r>
        <w:rPr>
          <w:lang w:val="en-US" w:bidi="ar-JO"/>
        </w:rPr>
        <w:t xml:space="preserve"> </w:t>
      </w:r>
      <w:sdt>
        <w:sdtPr>
          <w:rPr>
            <w:color w:val="000000"/>
            <w:lang w:val="en-US" w:bidi="ar-JO"/>
          </w:rPr>
          <w:tag w:val="MENDELEY_CITATION_v3_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"/>
          <w:id w:val="-2140954056"/>
          <w:placeholder>
            <w:docPart w:val="77D0EDA4F20148438F29207A0692208F"/>
          </w:placeholder>
        </w:sdtPr>
        <w:sdtEndPr/>
        <w:sdtContent>
          <w:r w:rsidRPr="00F62E12">
            <w:rPr>
              <w:color w:val="000000"/>
              <w:lang w:val="en-US" w:bidi="ar-JO"/>
            </w:rPr>
            <w:t>(Baba et al., 2015; Wu et al., 2022)</w:t>
          </w:r>
        </w:sdtContent>
      </w:sdt>
      <w:r w:rsidRPr="00943FB7">
        <w:rPr>
          <w:lang w:val="en-US" w:bidi="ar-JO"/>
        </w:rPr>
        <w:t>.</w:t>
      </w:r>
    </w:p>
    <w:p w14:paraId="614DD1AE" w14:textId="77777777" w:rsidR="00AE7F03" w:rsidRDefault="00AE7F03" w:rsidP="00AE7F03">
      <w:pPr>
        <w:pStyle w:val="NormalAPA"/>
        <w:rPr>
          <w:lang w:val="en-US" w:bidi="ar-JO"/>
        </w:rPr>
      </w:pPr>
      <w:r w:rsidRPr="0070641B">
        <w:rPr>
          <w:lang w:val="en-US" w:bidi="ar-JO"/>
        </w:rPr>
        <w:t xml:space="preserve">Artificial </w:t>
      </w:r>
      <w:r>
        <w:rPr>
          <w:lang w:val="en-US" w:bidi="ar-JO"/>
        </w:rPr>
        <w:t>i</w:t>
      </w:r>
      <w:r w:rsidRPr="0070641B">
        <w:rPr>
          <w:lang w:val="en-US" w:bidi="ar-JO"/>
        </w:rPr>
        <w:t xml:space="preserve">ntelligence (AI) is a rapidly evolving field of research </w:t>
      </w:r>
      <w:r>
        <w:rPr>
          <w:lang w:val="en-US" w:bidi="ar-JO"/>
        </w:rPr>
        <w:t>that</w:t>
      </w:r>
      <w:r w:rsidRPr="0070641B">
        <w:rPr>
          <w:lang w:val="en-US" w:bidi="ar-JO"/>
        </w:rPr>
        <w:t xml:space="preserve"> seeks to design and build machines with the ability to complete tasks that typically require human intelligence, such as problem-solving, learning, and decision-making</w:t>
      </w:r>
      <w:r w:rsidRPr="000046F6">
        <w:rPr>
          <w:lang w:val="en-US" w:bidi="ar-JO"/>
        </w:rPr>
        <w:t xml:space="preserve">. The potential benefits of AI are vast and can include improving healthcare </w:t>
      </w:r>
      <w:r>
        <w:rPr>
          <w:lang w:val="en-US" w:bidi="ar-JO"/>
        </w:rPr>
        <w:t xml:space="preserve">and </w:t>
      </w:r>
      <w:r w:rsidRPr="000046F6">
        <w:rPr>
          <w:lang w:val="en-US" w:bidi="ar-JO"/>
        </w:rPr>
        <w:t>education, among many other areas</w:t>
      </w:r>
      <w:r>
        <w:rPr>
          <w:lang w:val="en-US" w:bidi="ar-JO"/>
        </w:rPr>
        <w:t xml:space="preserve"> </w:t>
      </w:r>
      <w:sdt>
        <w:sdtPr>
          <w:rPr>
            <w:color w:val="000000"/>
            <w:lang w:val="en-US" w:bidi="ar-JO"/>
          </w:rPr>
          <w:tag w:val="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"/>
          <w:id w:val="-1476907953"/>
          <w:placeholder>
            <w:docPart w:val="77D0EDA4F20148438F29207A0692208F"/>
          </w:placeholder>
        </w:sdtPr>
        <w:sdtEndPr/>
        <w:sdtContent>
          <w:r w:rsidRPr="00F62E12">
            <w:rPr>
              <w:color w:val="000000"/>
              <w:lang w:val="en-US" w:bidi="ar-JO"/>
            </w:rPr>
            <w:t>(Xu et al., 2021)</w:t>
          </w:r>
        </w:sdtContent>
      </w:sdt>
      <w:r w:rsidRPr="000046F6">
        <w:rPr>
          <w:lang w:val="en-US" w:bidi="ar-JO"/>
        </w:rPr>
        <w:t xml:space="preserve">. In the context of drug delivery, AI can be used to develop models that can predict the permeability and bioavailability of drugs based on their physicochemical properties. This has the potential to greatly </w:t>
      </w:r>
      <w:r w:rsidRPr="000046F6">
        <w:rPr>
          <w:lang w:val="en-US" w:bidi="ar-JO"/>
        </w:rPr>
        <w:lastRenderedPageBreak/>
        <w:t>accelerate the drug development process and help identify promising drug candidates that may</w:t>
      </w:r>
      <w:r>
        <w:rPr>
          <w:lang w:val="en-US" w:bidi="ar-JO"/>
        </w:rPr>
        <w:t xml:space="preserve"> have otherwise been overlooked </w:t>
      </w:r>
      <w:sdt>
        <w:sdtPr>
          <w:rPr>
            <w:color w:val="000000"/>
            <w:lang w:val="en-US" w:bidi="ar-JO"/>
          </w:rPr>
          <w:tag w:val="MENDELEY_CITATION_v3_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"/>
          <w:id w:val="316532903"/>
          <w:placeholder>
            <w:docPart w:val="77D0EDA4F20148438F29207A0692208F"/>
          </w:placeholder>
        </w:sdtPr>
        <w:sdtEndPr/>
        <w:sdtContent>
          <w:r w:rsidRPr="00F62E12">
            <w:rPr>
              <w:color w:val="000000"/>
              <w:lang w:val="en-US" w:bidi="ar-JO"/>
            </w:rPr>
            <w:t>(Paul et al., 2021)</w:t>
          </w:r>
        </w:sdtContent>
      </w:sdt>
      <w:r w:rsidRPr="000046F6">
        <w:rPr>
          <w:lang w:val="en-US" w:bidi="ar-JO"/>
        </w:rPr>
        <w:t>.</w:t>
      </w:r>
      <w:r>
        <w:rPr>
          <w:lang w:val="en-US" w:bidi="ar-JO"/>
        </w:rPr>
        <w:t xml:space="preserve"> </w:t>
      </w:r>
      <w:r w:rsidRPr="00B14226">
        <w:t>Several</w:t>
      </w:r>
      <w:r>
        <w:rPr>
          <w:lang w:val="en-US"/>
        </w:rPr>
        <w:t xml:space="preserve"> AI </w:t>
      </w:r>
      <w:r w:rsidRPr="00B14226">
        <w:t xml:space="preserve">models have been </w:t>
      </w:r>
      <w:r>
        <w:rPr>
          <w:lang w:val="en-US"/>
        </w:rPr>
        <w:t>developed</w:t>
      </w:r>
      <w:r w:rsidRPr="00B14226">
        <w:t xml:space="preserve"> to estimate skin permeability from basic physicochemical characteristic</w:t>
      </w:r>
      <w:r>
        <w:rPr>
          <w:lang w:val="en-US"/>
        </w:rPr>
        <w:t xml:space="preserve">s </w:t>
      </w:r>
      <w:sdt>
        <w:sdtPr>
          <w:rPr>
            <w:color w:val="000000"/>
            <w:lang w:val="en-US"/>
          </w:rPr>
          <w:tag w:val="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"/>
          <w:id w:val="-1033029740"/>
          <w:placeholder>
            <w:docPart w:val="77D0EDA4F20148438F29207A0692208F"/>
          </w:placeholder>
        </w:sdtPr>
        <w:sdtEndPr/>
        <w:sdtContent>
          <w:r w:rsidRPr="00F62E12">
            <w:rPr>
              <w:color w:val="000000"/>
              <w:lang w:val="en-US"/>
            </w:rPr>
            <w:t>(Agatonovic-Kustrin et al., 2020; Atobe et al., 2015; Baba et al., 2015; Bušatlić et al., 2017; Chen et al., 2007; Deği̇m et al., 2003; Lim et al., 2002)</w:t>
          </w:r>
        </w:sdtContent>
      </w:sdt>
      <w:r w:rsidRPr="00B157A6">
        <w:rPr>
          <w:lang w:val="en-US"/>
        </w:rPr>
        <w:t xml:space="preserve">. </w:t>
      </w:r>
      <w:r w:rsidRPr="00806373">
        <w:rPr>
          <w:lang w:val="en-US"/>
        </w:rPr>
        <w:t>The majority of them rely on calculated descriptors for model training in order to determine the permeability coefficient</w:t>
      </w:r>
      <w:r>
        <w:rPr>
          <w:lang w:val="en-US"/>
        </w:rPr>
        <w:t xml:space="preserve"> (</w:t>
      </w:r>
      <w:r w:rsidRPr="00B157A6">
        <w:rPr>
          <w:lang w:val="en-US"/>
        </w:rPr>
        <w:t>k</w:t>
      </w:r>
      <w:r w:rsidRPr="00B22243">
        <w:rPr>
          <w:vertAlign w:val="subscript"/>
          <w:lang w:val="en-US"/>
        </w:rPr>
        <w:t>p</w:t>
      </w:r>
      <w:r>
        <w:rPr>
          <w:lang w:val="en-US"/>
        </w:rPr>
        <w:t>)</w:t>
      </w:r>
      <w:r w:rsidRPr="00B157A6">
        <w:rPr>
          <w:lang w:val="en-US"/>
        </w:rPr>
        <w:t>.</w:t>
      </w:r>
      <w:r>
        <w:rPr>
          <w:lang w:val="en-US"/>
        </w:rPr>
        <w:t xml:space="preserve"> </w:t>
      </w:r>
    </w:p>
    <w:p w14:paraId="0171F34E" w14:textId="77777777" w:rsidR="00AE7F03" w:rsidRDefault="00AE7F03" w:rsidP="00AE7F03">
      <w:pPr>
        <w:pStyle w:val="NormalAPA"/>
        <w:rPr>
          <w:lang w:val="en-US"/>
        </w:rPr>
      </w:pPr>
      <w:r w:rsidRPr="00806373">
        <w:rPr>
          <w:lang w:val="en-US" w:bidi="ar-JO"/>
        </w:rPr>
        <w:t>ANN uses data modeling and pattern recognition to simulate the learning and generalization behavior of the human brain for complex multidimensional problems.</w:t>
      </w:r>
      <w:r w:rsidRPr="00C855A8">
        <w:rPr>
          <w:lang w:val="en-US" w:bidi="ar-JO"/>
        </w:rPr>
        <w:t xml:space="preserve"> </w:t>
      </w:r>
      <w:r>
        <w:rPr>
          <w:lang w:val="en-US" w:bidi="ar-JO"/>
        </w:rPr>
        <w:t xml:space="preserve">They </w:t>
      </w:r>
      <w:r w:rsidRPr="00AE1B9E">
        <w:rPr>
          <w:lang w:val="en-US" w:bidi="ar-JO"/>
        </w:rPr>
        <w:t xml:space="preserve">are commonly employed for the purpose of modeling and predicting the </w:t>
      </w:r>
      <w:r>
        <w:rPr>
          <w:lang w:val="en-US" w:bidi="ar-JO"/>
        </w:rPr>
        <w:t xml:space="preserve">properties and </w:t>
      </w:r>
      <w:r w:rsidRPr="00AE1B9E">
        <w:rPr>
          <w:lang w:val="en-US" w:bidi="ar-JO"/>
        </w:rPr>
        <w:t>behavior of molecules</w:t>
      </w:r>
      <w:r>
        <w:rPr>
          <w:lang w:val="en-US" w:bidi="ar-JO"/>
        </w:rPr>
        <w:t xml:space="preserve"> </w:t>
      </w:r>
      <w:sdt>
        <w:sdtPr>
          <w:rPr>
            <w:lang w:val="en-US" w:bidi="ar-JO"/>
          </w:rPr>
          <w:tag w:val="MENDELEY_CITATION_v3_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"/>
          <w:id w:val="-1075358644"/>
          <w:placeholder>
            <w:docPart w:val="77D0EDA4F20148438F29207A0692208F"/>
          </w:placeholder>
        </w:sdtPr>
        <w:sdtEndPr/>
        <w:sdtContent>
          <w:r>
            <w:rPr>
              <w:rFonts w:eastAsia="Times New Roman"/>
            </w:rPr>
            <w:t>(Walters &amp; Barzilay, 2021)</w:t>
          </w:r>
        </w:sdtContent>
      </w:sdt>
      <w:r w:rsidRPr="00AE1B9E">
        <w:rPr>
          <w:lang w:val="en-US" w:bidi="ar-JO"/>
        </w:rPr>
        <w:t xml:space="preserve">. However, a significant limitation of this approach lies in the fact that ANNs are typically trained on descriptors, which do not always provide a complete representation of the underlying molecular structure. This can lead to the loss of important information and potential inaccuracies in the predictions. </w:t>
      </w:r>
      <w:r w:rsidRPr="009F1F62">
        <w:rPr>
          <w:lang w:val="en-US" w:bidi="ar-JO"/>
        </w:rPr>
        <w:t xml:space="preserve">To address this issue, a promising alternative is to use the molecular structure itself as input to the AI model. Graph neural networks (GNNs) are a subtype of ANNs that are well-suited to handling molecule structures represented as graphs. </w:t>
      </w:r>
      <w:sdt>
        <w:sdtPr>
          <w:rPr>
            <w:color w:val="000000"/>
            <w:lang w:val="en-US" w:bidi="ar-JO"/>
          </w:rPr>
          <w:tag w:val="MENDELEY_CITATION_v3_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"/>
          <w:id w:val="1975709917"/>
          <w:placeholder>
            <w:docPart w:val="77D0EDA4F20148438F29207A0692208F"/>
          </w:placeholder>
        </w:sdtPr>
        <w:sdtEndPr/>
        <w:sdtContent>
          <w:r w:rsidRPr="00F62E12">
            <w:rPr>
              <w:color w:val="000000"/>
              <w:lang w:val="en-US" w:bidi="ar-JO"/>
            </w:rPr>
            <w:t>(Zhou et al., 2020)</w:t>
          </w:r>
        </w:sdtContent>
      </w:sdt>
      <w:r>
        <w:rPr>
          <w:lang w:val="en-US" w:bidi="ar-JO"/>
        </w:rPr>
        <w:t xml:space="preserve">. </w:t>
      </w:r>
      <w:r w:rsidRPr="00FD344E">
        <w:rPr>
          <w:lang w:val="en-US" w:bidi="ar-JO"/>
        </w:rPr>
        <w:t>By directly incorporating the graph structure into the model, GNNs are able to capture more detailed information about the molecules, which can lead to more accurate predictions</w:t>
      </w:r>
      <w:r>
        <w:rPr>
          <w:lang w:val="en-US" w:bidi="ar-JO"/>
        </w:rPr>
        <w:t xml:space="preserve"> </w:t>
      </w:r>
      <w:sdt>
        <w:sdtPr>
          <w:rPr>
            <w:color w:val="000000"/>
            <w:lang w:val="en-US" w:bidi="ar-JO"/>
          </w:rPr>
          <w:tag w:val="MENDELEY_CITATION_v3_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"/>
          <w:id w:val="-573279168"/>
          <w:placeholder>
            <w:docPart w:val="77D0EDA4F20148438F29207A0692208F"/>
          </w:placeholder>
        </w:sdtPr>
        <w:sdtEndPr/>
        <w:sdtContent>
          <w:r w:rsidRPr="00F62E12">
            <w:rPr>
              <w:color w:val="000000"/>
              <w:lang w:val="en-US" w:bidi="ar-JO"/>
            </w:rPr>
            <w:t>(Jiang et al., 2021)</w:t>
          </w:r>
        </w:sdtContent>
      </w:sdt>
      <w:r>
        <w:rPr>
          <w:lang w:val="en-US" w:bidi="ar-JO"/>
        </w:rPr>
        <w:t xml:space="preserve">. This is demonstrated by several studies that show GNN outperforming or at least equally performing descriptors-based models. However, performance </w:t>
      </w:r>
      <w:r w:rsidRPr="00806373">
        <w:rPr>
          <w:lang w:val="en-US" w:bidi="ar-JO"/>
        </w:rPr>
        <w:t xml:space="preserve">comparisons </w:t>
      </w:r>
      <w:r>
        <w:rPr>
          <w:lang w:val="en-US" w:bidi="ar-JO"/>
        </w:rPr>
        <w:t xml:space="preserve">between GNN and descriptor-based models are still </w:t>
      </w:r>
      <w:r w:rsidRPr="00806373">
        <w:rPr>
          <w:lang w:val="en-US" w:bidi="ar-JO"/>
        </w:rPr>
        <w:t>a topic of</w:t>
      </w:r>
      <w:r>
        <w:rPr>
          <w:lang w:val="en-US" w:bidi="ar-JO"/>
        </w:rPr>
        <w:t xml:space="preserve"> debate and may need evaluation on a case-by-case </w:t>
      </w:r>
      <w:r w:rsidRPr="00806373">
        <w:rPr>
          <w:lang w:val="en-US" w:bidi="ar-JO"/>
        </w:rPr>
        <w:t>basis</w:t>
      </w:r>
      <w:r>
        <w:rPr>
          <w:lang w:val="en-US" w:bidi="ar-JO"/>
        </w:rPr>
        <w:t xml:space="preserve">. </w:t>
      </w:r>
    </w:p>
    <w:p w14:paraId="7901B9A8" w14:textId="0566A6B6" w:rsidR="00E73BD4" w:rsidRPr="0076587F" w:rsidRDefault="00AE7F03" w:rsidP="00AE7F03">
      <w:pPr>
        <w:pStyle w:val="NormalAPA"/>
        <w:rPr>
          <w:rFonts w:asciiTheme="majorBidi" w:hAnsiTheme="majorBidi" w:cstheme="majorBidi"/>
          <w:color w:val="00B050"/>
        </w:rPr>
      </w:pPr>
      <w:r w:rsidRPr="00D72C49">
        <w:rPr>
          <w:lang w:val="en-US"/>
        </w:rPr>
        <w:t xml:space="preserve">The objective of this study is to develop a regression model employing diverse AI algorithms, including GNN, that can </w:t>
      </w:r>
      <w:r>
        <w:rPr>
          <w:lang w:val="en-US"/>
        </w:rPr>
        <w:t>predict</w:t>
      </w:r>
      <w:r w:rsidRPr="00D72C49">
        <w:rPr>
          <w:lang w:val="en-US"/>
        </w:rPr>
        <w:t xml:space="preserve"> k</w:t>
      </w:r>
      <w:r w:rsidRPr="00DD468C">
        <w:rPr>
          <w:vertAlign w:val="subscript"/>
          <w:lang w:val="en-US"/>
        </w:rPr>
        <w:t>p</w:t>
      </w:r>
      <w:r w:rsidRPr="00D72C49">
        <w:rPr>
          <w:lang w:val="en-US"/>
        </w:rPr>
        <w:t xml:space="preserve"> for new compounds solely based on their structur</w:t>
      </w:r>
      <w:r>
        <w:rPr>
          <w:lang w:val="en-US"/>
        </w:rPr>
        <w:t xml:space="preserve">e. </w:t>
      </w:r>
      <w:r w:rsidRPr="00D67122">
        <w:rPr>
          <w:lang w:val="en-US"/>
        </w:rPr>
        <w:t xml:space="preserve">To the best of our knowledge, this is the first instance of applying the GNN algorithm to predict </w:t>
      </w:r>
      <w:r>
        <w:rPr>
          <w:lang w:val="en-US"/>
        </w:rPr>
        <w:t xml:space="preserve">the </w:t>
      </w:r>
      <w:r w:rsidRPr="00D67122">
        <w:rPr>
          <w:lang w:val="en-US"/>
        </w:rPr>
        <w:t>skin permeability of molecules</w:t>
      </w:r>
      <w:r w:rsidRPr="00D72C49">
        <w:rPr>
          <w:lang w:val="en-US"/>
        </w:rPr>
        <w:t xml:space="preserve">. </w:t>
      </w:r>
      <w:r>
        <w:rPr>
          <w:lang w:val="en-US"/>
        </w:rPr>
        <w:t>The model will also be</w:t>
      </w:r>
      <w:r w:rsidRPr="00E4485A">
        <w:t xml:space="preserve"> </w:t>
      </w:r>
      <w:r>
        <w:rPr>
          <w:lang w:val="en-US"/>
        </w:rPr>
        <w:t xml:space="preserve">used for </w:t>
      </w:r>
      <w:r w:rsidRPr="00E4485A">
        <w:t>predict</w:t>
      </w:r>
      <w:r>
        <w:rPr>
          <w:lang w:val="en-US"/>
        </w:rPr>
        <w:t>ing</w:t>
      </w:r>
      <w:r w:rsidRPr="00E4485A">
        <w:t xml:space="preserve"> </w:t>
      </w:r>
      <w:r w:rsidRPr="00B157A6">
        <w:rPr>
          <w:lang w:val="en-US"/>
        </w:rPr>
        <w:t>k</w:t>
      </w:r>
      <w:r w:rsidRPr="00B22243">
        <w:rPr>
          <w:vertAlign w:val="subscript"/>
          <w:lang w:val="en-US"/>
        </w:rPr>
        <w:t>p</w:t>
      </w:r>
      <w:r w:rsidRPr="00E4485A" w:rsidDel="0077706C">
        <w:t xml:space="preserve"> </w:t>
      </w:r>
      <w:r>
        <w:rPr>
          <w:lang w:val="en-US"/>
        </w:rPr>
        <w:t>of</w:t>
      </w:r>
      <w:r w:rsidRPr="00E4485A">
        <w:t xml:space="preserve"> FDA-approved drugs</w:t>
      </w:r>
      <w:r>
        <w:rPr>
          <w:lang w:val="en-US"/>
        </w:rPr>
        <w:t>,</w:t>
      </w:r>
      <w:r w:rsidRPr="00E4485A">
        <w:t xml:space="preserve"> and cluster </w:t>
      </w:r>
      <w:r>
        <w:rPr>
          <w:lang w:val="en-US"/>
        </w:rPr>
        <w:t xml:space="preserve">analysis will be conducted </w:t>
      </w:r>
      <w:r w:rsidRPr="00E4485A">
        <w:t xml:space="preserve">to </w:t>
      </w:r>
      <w:r>
        <w:rPr>
          <w:lang w:val="en-US"/>
        </w:rPr>
        <w:t xml:space="preserve">classify drugs based on the selected features and </w:t>
      </w:r>
      <w:r w:rsidRPr="00B157A6">
        <w:rPr>
          <w:lang w:val="en-US"/>
        </w:rPr>
        <w:t>k</w:t>
      </w:r>
      <w:r w:rsidRPr="00B22243">
        <w:rPr>
          <w:vertAlign w:val="subscript"/>
          <w:lang w:val="en-US"/>
        </w:rPr>
        <w:t>p</w:t>
      </w:r>
      <w:r w:rsidRPr="00E4485A" w:rsidDel="0077706C">
        <w:t xml:space="preserve"> </w:t>
      </w:r>
      <w:r>
        <w:rPr>
          <w:lang w:val="en-US"/>
        </w:rPr>
        <w:t>into classes</w:t>
      </w:r>
      <w:r w:rsidR="000A62AB" w:rsidRPr="0076587F">
        <w:rPr>
          <w:rFonts w:asciiTheme="majorBidi" w:hAnsiTheme="majorBidi" w:cstheme="majorBidi"/>
          <w:color w:val="00B050"/>
        </w:rPr>
        <w:t>.</w:t>
      </w:r>
    </w:p>
    <w:p w14:paraId="79830208" w14:textId="41572083" w:rsidR="000A62AB" w:rsidRPr="0076587F" w:rsidRDefault="00E73BD4" w:rsidP="0076587F">
      <w:pPr>
        <w:rPr>
          <w:rFonts w:asciiTheme="majorBidi" w:hAnsiTheme="majorBidi" w:cstheme="majorBidi"/>
          <w:rtl/>
          <w:lang w:val="x-none"/>
        </w:rPr>
      </w:pPr>
      <w:r w:rsidRPr="0076587F">
        <w:rPr>
          <w:rFonts w:asciiTheme="majorBidi" w:hAnsiTheme="majorBidi" w:cstheme="majorBidi"/>
        </w:rPr>
        <w:br w:type="page"/>
      </w:r>
    </w:p>
    <w:p w14:paraId="704C983B" w14:textId="6A1288DE" w:rsidR="000A62AB" w:rsidRPr="00AD7E41" w:rsidRDefault="00620A2E" w:rsidP="00D66BC1">
      <w:pPr>
        <w:rPr>
          <w:rFonts w:asciiTheme="majorBidi" w:hAnsiTheme="majorBidi" w:cstheme="majorBidi"/>
          <w:b/>
          <w:bCs/>
          <w:sz w:val="28"/>
          <w:szCs w:val="28"/>
        </w:rPr>
      </w:pPr>
      <w:r w:rsidRPr="00AD7E41">
        <w:rPr>
          <w:rFonts w:asciiTheme="majorBidi" w:hAnsiTheme="majorBidi" w:cstheme="majorBidi"/>
          <w:b/>
          <w:bCs/>
          <w:sz w:val="28"/>
          <w:szCs w:val="28"/>
        </w:rPr>
        <w:lastRenderedPageBreak/>
        <w:t>Methods</w:t>
      </w:r>
    </w:p>
    <w:p w14:paraId="4578FC14" w14:textId="77777777" w:rsidR="00620A2E" w:rsidRPr="00AD7E41" w:rsidRDefault="00620A2E" w:rsidP="000A62AB">
      <w:pPr>
        <w:spacing w:after="0" w:line="360" w:lineRule="auto"/>
        <w:rPr>
          <w:rFonts w:asciiTheme="majorBidi" w:hAnsiTheme="majorBidi" w:cstheme="majorBidi"/>
          <w:b/>
          <w:bCs/>
          <w:sz w:val="28"/>
          <w:szCs w:val="28"/>
        </w:rPr>
      </w:pPr>
    </w:p>
    <w:p w14:paraId="4D6B73CA" w14:textId="1D609F1B" w:rsidR="000A62AB" w:rsidRPr="00AD7E41" w:rsidRDefault="008F6909" w:rsidP="00AD7E41">
      <w:pPr>
        <w:pStyle w:val="NormalAPA"/>
        <w:rPr>
          <w:rFonts w:asciiTheme="majorBidi" w:hAnsiTheme="majorBidi" w:cstheme="majorBidi"/>
          <w:b/>
          <w:bCs/>
          <w:i/>
          <w:iCs/>
        </w:rPr>
      </w:pPr>
      <w:r w:rsidRPr="008F6909">
        <w:rPr>
          <w:rFonts w:asciiTheme="majorBidi" w:eastAsia="Times New Roman" w:hAnsiTheme="majorBidi" w:cstheme="majorBidi"/>
          <w:b/>
          <w:bCs/>
          <w:i/>
          <w:iCs/>
          <w:lang w:val="" w:eastAsia="en-US"/>
        </w:rPr>
        <w:t>Dataset</w:t>
      </w:r>
    </w:p>
    <w:p w14:paraId="052A3603" w14:textId="02F69A0D" w:rsidR="007A4141" w:rsidRPr="00F34FF5" w:rsidRDefault="008F6909" w:rsidP="00996613">
      <w:pPr>
        <w:pStyle w:val="NormalAPA"/>
        <w:rPr>
          <w:rFonts w:asciiTheme="majorBidi" w:hAnsiTheme="majorBidi" w:cstheme="majorBidi"/>
          <w:lang w:val="en-US"/>
        </w:rPr>
      </w:pPr>
      <w:r w:rsidRPr="008F6909">
        <w:rPr>
          <w:rFonts w:asciiTheme="majorBidi" w:hAnsiTheme="majorBidi" w:cstheme="majorBidi"/>
        </w:rPr>
        <w:t xml:space="preserve">In this study, a skin permeability dataset was acquired from the work of Cheruvu et al </w:t>
      </w:r>
      <w:sdt>
        <w:sdtPr>
          <w:rPr>
            <w:color w:val="000000"/>
            <w:lang w:val="en-US" w:bidi="ar-JO"/>
          </w:rPr>
          <w:tag w:val="MENDELEY_CITATION_v3_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"/>
          <w:id w:val="2023977875"/>
          <w:placeholder>
            <w:docPart w:val="CB226D52B48C43E7B95102781CD77BC1"/>
          </w:placeholder>
        </w:sdtPr>
        <w:sdtEndPr/>
        <w:sdtContent>
          <w:r w:rsidR="00996613" w:rsidRPr="00F62E12">
            <w:rPr>
              <w:color w:val="000000"/>
              <w:lang w:val="en-US" w:bidi="ar-JO"/>
            </w:rPr>
            <w:t>(Cheruvu et al., 2022)</w:t>
          </w:r>
        </w:sdtContent>
      </w:sdt>
      <w:r w:rsidR="00996613">
        <w:rPr>
          <w:color w:val="000000"/>
          <w:lang w:val="en-US" w:bidi="ar-JO"/>
        </w:rPr>
        <w:t xml:space="preserve"> </w:t>
      </w:r>
      <w:r w:rsidRPr="008F6909">
        <w:rPr>
          <w:rFonts w:asciiTheme="majorBidi" w:hAnsiTheme="majorBidi" w:cstheme="majorBidi"/>
        </w:rPr>
        <w:t>comprising a diverse range of molecules such as drugs, xenobiotics, and other chemical compounds. The dataset provides the logK</w:t>
      </w:r>
      <w:r w:rsidRPr="00AE7F03">
        <w:rPr>
          <w:rFonts w:asciiTheme="majorBidi" w:hAnsiTheme="majorBidi" w:cstheme="majorBidi"/>
          <w:vertAlign w:val="subscript"/>
        </w:rPr>
        <w:t>p</w:t>
      </w:r>
      <w:r w:rsidRPr="008F6909">
        <w:rPr>
          <w:rFonts w:asciiTheme="majorBidi" w:hAnsiTheme="majorBidi" w:cstheme="majorBidi"/>
        </w:rPr>
        <w:t xml:space="preserve"> values for the tested molecules against human epidermal membranes. The SMILES structures of the compounds were retrieved from PubChem for generating descriptors in subsequent analyses</w:t>
      </w:r>
      <w:r w:rsidR="007A4141">
        <w:rPr>
          <w:rFonts w:asciiTheme="majorBidi" w:hAnsiTheme="majorBidi" w:cstheme="majorBidi"/>
          <w:lang w:val="en-US"/>
        </w:rPr>
        <w:t xml:space="preserve">. </w:t>
      </w:r>
    </w:p>
    <w:p w14:paraId="13FB3D64" w14:textId="77777777" w:rsidR="007A4141" w:rsidRDefault="007A4141" w:rsidP="007A4141">
      <w:pPr>
        <w:pStyle w:val="NormalAPA"/>
        <w:rPr>
          <w:rFonts w:asciiTheme="majorBidi" w:hAnsiTheme="majorBidi" w:cstheme="majorBidi"/>
        </w:rPr>
      </w:pPr>
    </w:p>
    <w:p w14:paraId="33418030" w14:textId="2CDFF3D1" w:rsidR="007A4141" w:rsidRDefault="008F6909" w:rsidP="007A4141">
      <w:pPr>
        <w:pStyle w:val="NormalAPA"/>
        <w:rPr>
          <w:rFonts w:asciiTheme="majorBidi" w:eastAsia="Times New Roman" w:hAnsiTheme="majorBidi" w:cstheme="majorBidi"/>
          <w:b/>
          <w:bCs/>
          <w:i/>
          <w:iCs/>
          <w:lang w:val="" w:eastAsia="en-US"/>
        </w:rPr>
      </w:pPr>
      <w:r w:rsidRPr="008F6909">
        <w:rPr>
          <w:rFonts w:asciiTheme="majorBidi" w:eastAsia="Times New Roman" w:hAnsiTheme="majorBidi" w:cstheme="majorBidi"/>
          <w:b/>
          <w:bCs/>
          <w:i/>
          <w:iCs/>
          <w:lang w:val="" w:eastAsia="en-US"/>
        </w:rPr>
        <w:t>Calculation of Descriptors</w:t>
      </w:r>
      <w:r w:rsidR="007A4141" w:rsidRPr="00CE267E">
        <w:rPr>
          <w:rFonts w:asciiTheme="majorBidi" w:eastAsia="Times New Roman" w:hAnsiTheme="majorBidi" w:cstheme="majorBidi"/>
          <w:b/>
          <w:bCs/>
          <w:i/>
          <w:iCs/>
          <w:lang w:val="" w:eastAsia="en-US"/>
        </w:rPr>
        <w:t xml:space="preserve"> </w:t>
      </w:r>
    </w:p>
    <w:p w14:paraId="19945E0E" w14:textId="457CE1A5" w:rsidR="00E6193E" w:rsidRPr="002149BE" w:rsidRDefault="00935EA1" w:rsidP="00E6193E">
      <w:pPr>
        <w:pStyle w:val="NormalAPA"/>
        <w:rPr>
          <w:ins w:id="0" w:author="lenovoo pc" w:date="2023-04-20T14:08:00Z"/>
          <w:lang w:val="en-US" w:bidi="ar-JO"/>
        </w:rPr>
      </w:pPr>
      <w:ins w:id="1" w:author="lenovoo pc" w:date="2023-04-20T14:09:00Z">
        <w:r w:rsidRPr="00935EA1">
          <w:rPr>
            <w:rFonts w:asciiTheme="majorBidi" w:hAnsiTheme="majorBidi" w:cstheme="majorBidi"/>
            <w:lang w:val="en-US"/>
          </w:rPr>
          <w:t xml:space="preserve">In this study, the generation of descriptors for the molecules was performed using the open-source, Java-based chemoinformatics library Chemistry Development Kit (CDK) version 2.8 </w:t>
        </w:r>
      </w:ins>
      <w:del w:id="2" w:author="lenovoo pc" w:date="2023-04-20T14:09:00Z">
        <w:r w:rsidR="00996613" w:rsidRPr="00996613" w:rsidDel="00935EA1">
          <w:rPr>
            <w:rFonts w:asciiTheme="majorBidi" w:hAnsiTheme="majorBidi" w:cstheme="majorBidi"/>
            <w:lang w:val="en-US"/>
          </w:rPr>
          <w:delText xml:space="preserve">The descriptors will be calculated using the open-source, Java-based chemoinformatics library Chemistry Development Kit (CDK) version 2.8 </w:delText>
        </w:r>
      </w:del>
      <w:sdt>
        <w:sdtPr>
          <w:rPr>
            <w:color w:val="000000"/>
            <w:lang w:bidi="ar-JO"/>
          </w:rPr>
          <w:tag w:val="MENDELEY_CITATION_v3_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"/>
          <w:id w:val="-317420555"/>
          <w:placeholder>
            <w:docPart w:val="0100AC8251124EB99D95D63E4C09A8FE"/>
          </w:placeholder>
        </w:sdtPr>
        <w:sdtEndPr/>
        <w:sdtContent>
          <w:r w:rsidR="00996613" w:rsidRPr="00F62E12">
            <w:rPr>
              <w:color w:val="000000"/>
              <w:lang w:bidi="ar-JO"/>
            </w:rPr>
            <w:t>(Willighagen et al., 2017)</w:t>
          </w:r>
        </w:sdtContent>
      </w:sdt>
      <w:r w:rsidR="00996613" w:rsidRPr="002D53D7">
        <w:rPr>
          <w:lang w:bidi="ar-JO"/>
        </w:rPr>
        <w:t>.</w:t>
      </w:r>
      <w:r w:rsidR="00996613" w:rsidRPr="00996613">
        <w:rPr>
          <w:rFonts w:asciiTheme="majorBidi" w:hAnsiTheme="majorBidi" w:cstheme="majorBidi"/>
          <w:lang w:val="en-US"/>
        </w:rPr>
        <w:t xml:space="preserve"> </w:t>
      </w:r>
      <w:ins w:id="3" w:author="lenovoo pc" w:date="2023-04-20T14:08:00Z">
        <w:r w:rsidR="00E6193E" w:rsidRPr="00C51FBC">
          <w:rPr>
            <w:lang w:val="en-US" w:bidi="ar-JO"/>
          </w:rPr>
          <w:t>The SMILES structure of the molecules was imported into the library, and a comprehensive set of 1D/2D descriptors was calculated for subsequent use as inputs in the AI models. Prior to descriptor calculation, water was excluded, and salts were neutralized. To handle missing data, the columns containing errors were filled with the mean value of that respective column.</w:t>
        </w:r>
      </w:ins>
    </w:p>
    <w:p w14:paraId="5AA5D901" w14:textId="6BE90810" w:rsidR="007A4141" w:rsidRPr="00F34FF5" w:rsidDel="00E6193E" w:rsidRDefault="00996613" w:rsidP="00996613">
      <w:pPr>
        <w:pStyle w:val="NormalAPA"/>
        <w:rPr>
          <w:del w:id="4" w:author="lenovoo pc" w:date="2023-04-20T14:08:00Z"/>
          <w:rFonts w:asciiTheme="majorBidi" w:hAnsiTheme="majorBidi" w:cstheme="majorBidi"/>
          <w:lang w:val="en-US"/>
        </w:rPr>
      </w:pPr>
      <w:del w:id="5" w:author="lenovoo pc" w:date="2023-04-20T14:08:00Z">
        <w:r w:rsidRPr="00996613" w:rsidDel="00E6193E">
          <w:rPr>
            <w:rFonts w:asciiTheme="majorBidi" w:hAnsiTheme="majorBidi" w:cstheme="majorBidi"/>
            <w:lang w:val="en-US"/>
          </w:rPr>
          <w:delText>The SMILES structure of the molecules will be imported into the library, and a set of 1D/2D descriptors will be calculated and supplied as inputs for AI models. Water molecules are excluded and salts ions are removed. Weak acids and bases are neutralized. The columns containing errors were filled with the average of that column</w:delText>
        </w:r>
        <w:r w:rsidR="00F34FF5" w:rsidDel="00E6193E">
          <w:rPr>
            <w:rFonts w:asciiTheme="majorBidi" w:hAnsiTheme="majorBidi" w:cstheme="majorBidi"/>
            <w:lang w:val="en-US"/>
          </w:rPr>
          <w:delText>.</w:delText>
        </w:r>
      </w:del>
    </w:p>
    <w:p w14:paraId="72DF911E" w14:textId="151C97BC" w:rsidR="007A4141" w:rsidRDefault="007A4141" w:rsidP="00E6193E">
      <w:pPr>
        <w:pStyle w:val="NormalAPA"/>
        <w:rPr>
          <w:rFonts w:asciiTheme="majorBidi" w:eastAsia="Times New Roman" w:hAnsiTheme="majorBidi" w:cstheme="majorBidi"/>
          <w:b/>
          <w:bCs/>
          <w:i/>
          <w:iCs/>
          <w:lang w:val="" w:eastAsia="en-US"/>
        </w:rPr>
      </w:pPr>
    </w:p>
    <w:p w14:paraId="17D83264" w14:textId="48002065" w:rsidR="007A4141" w:rsidRPr="00F34FF5" w:rsidRDefault="00996613" w:rsidP="00F34FF5">
      <w:pPr>
        <w:spacing w:line="276" w:lineRule="auto"/>
        <w:rPr>
          <w:rFonts w:asciiTheme="majorBidi" w:hAnsiTheme="majorBidi" w:cstheme="majorBidi"/>
          <w:b/>
          <w:bCs/>
          <w:i/>
          <w:iCs/>
        </w:rPr>
      </w:pPr>
      <w:r w:rsidRPr="00996613">
        <w:rPr>
          <w:rFonts w:asciiTheme="majorBidi" w:hAnsiTheme="majorBidi" w:cstheme="majorBidi"/>
          <w:b/>
          <w:bCs/>
          <w:i/>
          <w:iCs/>
          <w:sz w:val="24"/>
          <w:szCs w:val="24"/>
        </w:rPr>
        <w:t>AI Models</w:t>
      </w:r>
      <w:r w:rsidR="007A4141" w:rsidRPr="00CE267E" w:rsidDel="004A7381">
        <w:rPr>
          <w:rFonts w:asciiTheme="majorBidi" w:hAnsiTheme="majorBidi" w:cstheme="majorBidi"/>
          <w:b/>
          <w:bCs/>
          <w:i/>
          <w:iCs/>
          <w:sz w:val="24"/>
          <w:szCs w:val="24"/>
        </w:rPr>
        <w:t xml:space="preserve"> </w:t>
      </w:r>
      <w:r w:rsidR="007A4141" w:rsidRPr="00CE267E">
        <w:rPr>
          <w:rFonts w:asciiTheme="majorBidi" w:hAnsiTheme="majorBidi" w:cstheme="majorBidi"/>
          <w:b/>
          <w:bCs/>
          <w:i/>
          <w:iCs/>
          <w:sz w:val="24"/>
          <w:szCs w:val="24"/>
        </w:rPr>
        <w:t xml:space="preserve"> </w:t>
      </w:r>
    </w:p>
    <w:p w14:paraId="768AD174" w14:textId="77777777" w:rsidR="00EE5214" w:rsidRPr="00EE5214" w:rsidRDefault="00EE5214" w:rsidP="00EE5214">
      <w:pPr>
        <w:spacing w:line="276" w:lineRule="auto"/>
        <w:rPr>
          <w:ins w:id="6" w:author="Ahmad Hammad" w:date="2023-05-13T15:57:00Z"/>
          <w:rFonts w:asciiTheme="majorBidi" w:eastAsia="Calibri" w:hAnsiTheme="majorBidi" w:cstheme="majorBidi"/>
          <w:sz w:val="24"/>
          <w:szCs w:val="24"/>
          <w:lang w:val="en-US" w:eastAsia="x-none"/>
        </w:rPr>
      </w:pPr>
    </w:p>
    <w:p w14:paraId="7E4FB7E1" w14:textId="4CD17EBC" w:rsidR="005640B9" w:rsidDel="00EE5214" w:rsidRDefault="00EE5214" w:rsidP="005640B9">
      <w:pPr>
        <w:pStyle w:val="NormalAPA"/>
        <w:rPr>
          <w:del w:id="7" w:author="Ahmad Hammad" w:date="2023-05-13T15:57:00Z"/>
          <w:rFonts w:asciiTheme="majorBidi" w:hAnsiTheme="majorBidi" w:cstheme="majorBidi"/>
          <w:lang w:val="en-US"/>
        </w:rPr>
      </w:pPr>
      <w:ins w:id="8" w:author="Ahmad Hammad" w:date="2023-05-13T15:57:00Z">
        <w:r w:rsidRPr="00EE5214">
          <w:rPr>
            <w:rFonts w:asciiTheme="majorBidi" w:hAnsiTheme="majorBidi" w:cstheme="majorBidi"/>
            <w:lang w:val="en-US"/>
          </w:rPr>
          <w:t>In that study, two types of experiments were conducted, namely regression analysis and cluster analysis. The experiments were carried out using Scikit-Learn version 1.2 (Pedregosa et al., 2011), which was an open-source library utilizing the Python programming language. The process involved various stages, including data cleaning, preprocessing, and splitting into training and testing sets. Afterward, the model was trained, a baseline model was selected, feature selection was performed, and hyperparameters were tuned. These steps were repeated iteratively.</w:t>
        </w:r>
      </w:ins>
      <w:ins w:id="9" w:author="Ahmad Hammad" w:date="2023-05-13T15:58:00Z">
        <w:r w:rsidRPr="00996613">
          <w:rPr>
            <w:rFonts w:asciiTheme="majorBidi" w:hAnsiTheme="majorBidi" w:cstheme="majorBidi"/>
          </w:rPr>
          <w:t xml:space="preserve"> </w:t>
        </w:r>
      </w:ins>
      <w:del w:id="10" w:author="Ahmad Hammad" w:date="2023-05-13T15:57:00Z">
        <w:r w:rsidR="00996613" w:rsidRPr="00996613" w:rsidDel="00EE5214">
          <w:rPr>
            <w:rFonts w:asciiTheme="majorBidi" w:hAnsiTheme="majorBidi" w:cstheme="majorBidi"/>
            <w:lang w:val="en-US"/>
          </w:rPr>
          <w:delText xml:space="preserve">In this study, we </w:delText>
        </w:r>
      </w:del>
      <w:del w:id="11" w:author="Ahmad Hammad" w:date="2023-05-13T15:54:00Z">
        <w:r w:rsidR="00996613" w:rsidRPr="00996613" w:rsidDel="00EE5214">
          <w:rPr>
            <w:rFonts w:asciiTheme="majorBidi" w:hAnsiTheme="majorBidi" w:cstheme="majorBidi"/>
            <w:lang w:val="en-US"/>
          </w:rPr>
          <w:delText xml:space="preserve">will </w:delText>
        </w:r>
      </w:del>
      <w:del w:id="12" w:author="Ahmad Hammad" w:date="2023-05-13T15:57:00Z">
        <w:r w:rsidR="00996613" w:rsidRPr="00996613" w:rsidDel="00EE5214">
          <w:rPr>
            <w:rFonts w:asciiTheme="majorBidi" w:hAnsiTheme="majorBidi" w:cstheme="majorBidi"/>
            <w:lang w:val="en-US"/>
          </w:rPr>
          <w:delText xml:space="preserve">conduct two types of experiments, which are regression analysis and cluster analysis. The experiments </w:delText>
        </w:r>
      </w:del>
      <w:del w:id="13" w:author="Ahmad Hammad" w:date="2023-05-13T15:54:00Z">
        <w:r w:rsidR="00996613" w:rsidRPr="00996613" w:rsidDel="00EE5214">
          <w:rPr>
            <w:rFonts w:asciiTheme="majorBidi" w:hAnsiTheme="majorBidi" w:cstheme="majorBidi"/>
            <w:lang w:val="en-US"/>
          </w:rPr>
          <w:delText xml:space="preserve">will be </w:delText>
        </w:r>
      </w:del>
      <w:del w:id="14" w:author="Ahmad Hammad" w:date="2023-05-13T15:57:00Z">
        <w:r w:rsidR="00996613" w:rsidRPr="00996613" w:rsidDel="00EE5214">
          <w:rPr>
            <w:rFonts w:asciiTheme="majorBidi" w:hAnsiTheme="majorBidi" w:cstheme="majorBidi"/>
            <w:lang w:val="en-US"/>
          </w:rPr>
          <w:delText xml:space="preserve">conducted using Scikit-Learn version 1.2 </w:delText>
        </w:r>
      </w:del>
      <w:customXmlDelRangeStart w:id="15" w:author="Ahmad Hammad" w:date="2023-05-13T15:57:00Z"/>
      <w:sdt>
        <w:sdtPr>
          <w:rPr>
            <w:color w:val="000000"/>
            <w:lang w:val="en-US" w:bidi="ar-JO"/>
          </w:rPr>
          <w:tag w:val="MENDELEY_CITATION_v3_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"/>
          <w:id w:val="1949498459"/>
          <w:placeholder>
            <w:docPart w:val="157890FD45364C799275003A233B847C"/>
          </w:placeholder>
        </w:sdtPr>
        <w:sdtEndPr/>
        <w:sdtContent>
          <w:customXmlDelRangeEnd w:id="15"/>
          <w:del w:id="16" w:author="Ahmad Hammad" w:date="2023-05-13T15:57:00Z">
            <w:r w:rsidR="00996613" w:rsidRPr="00F62E12" w:rsidDel="00EE5214">
              <w:rPr>
                <w:color w:val="000000"/>
                <w:lang w:val="en-US" w:bidi="ar-JO"/>
              </w:rPr>
              <w:delText>(Pedregosa et al., 2011)</w:delText>
            </w:r>
          </w:del>
          <w:customXmlDelRangeStart w:id="17" w:author="Ahmad Hammad" w:date="2023-05-13T15:57:00Z"/>
        </w:sdtContent>
      </w:sdt>
      <w:customXmlDelRangeEnd w:id="17"/>
      <w:del w:id="18" w:author="Ahmad Hammad" w:date="2023-05-13T15:57:00Z">
        <w:r w:rsidR="00996613" w:rsidRPr="00996613" w:rsidDel="00EE5214">
          <w:rPr>
            <w:rFonts w:asciiTheme="majorBidi" w:hAnsiTheme="majorBidi" w:cstheme="majorBidi"/>
            <w:lang w:val="en-US"/>
          </w:rPr>
          <w:delText>, which is an open-source library using the Python programming language. The process involve</w:delText>
        </w:r>
      </w:del>
      <w:del w:id="19" w:author="Ahmad Hammad" w:date="2023-05-13T15:55:00Z">
        <w:r w:rsidR="00996613" w:rsidRPr="00996613" w:rsidDel="00EE5214">
          <w:rPr>
            <w:rFonts w:asciiTheme="majorBidi" w:hAnsiTheme="majorBidi" w:cstheme="majorBidi"/>
            <w:lang w:val="en-US"/>
          </w:rPr>
          <w:delText xml:space="preserve">s </w:delText>
        </w:r>
      </w:del>
      <w:del w:id="20" w:author="Ahmad Hammad" w:date="2023-05-13T15:57:00Z">
        <w:r w:rsidR="00996613" w:rsidRPr="00996613" w:rsidDel="00EE5214">
          <w:rPr>
            <w:rFonts w:asciiTheme="majorBidi" w:hAnsiTheme="majorBidi" w:cstheme="majorBidi"/>
            <w:lang w:val="en-US"/>
          </w:rPr>
          <w:delText xml:space="preserve">several stages, including data cleaning, preprocessing, and splitting into </w:delText>
        </w:r>
      </w:del>
      <w:del w:id="21" w:author="Ahmad Hammad" w:date="2023-05-13T15:52:00Z">
        <w:r w:rsidR="00996613" w:rsidRPr="00996613" w:rsidDel="00EE5214">
          <w:rPr>
            <w:rFonts w:asciiTheme="majorBidi" w:hAnsiTheme="majorBidi" w:cstheme="majorBidi"/>
            <w:lang w:val="en-US"/>
          </w:rPr>
          <w:delText>train</w:delText>
        </w:r>
      </w:del>
      <w:del w:id="22" w:author="Ahmad Hammad" w:date="2023-05-13T15:57:00Z">
        <w:r w:rsidR="00996613" w:rsidRPr="00996613" w:rsidDel="00EE5214">
          <w:rPr>
            <w:rFonts w:asciiTheme="majorBidi" w:hAnsiTheme="majorBidi" w:cstheme="majorBidi"/>
            <w:lang w:val="en-US"/>
          </w:rPr>
          <w:delText xml:space="preserve"> and test</w:delText>
        </w:r>
      </w:del>
      <w:del w:id="23" w:author="Ahmad Hammad" w:date="2023-05-13T15:52:00Z">
        <w:r w:rsidR="00996613" w:rsidRPr="00996613" w:rsidDel="00EE5214">
          <w:rPr>
            <w:rFonts w:asciiTheme="majorBidi" w:hAnsiTheme="majorBidi" w:cstheme="majorBidi"/>
            <w:lang w:val="en-US"/>
          </w:rPr>
          <w:delText xml:space="preserve"> </w:delText>
        </w:r>
      </w:del>
      <w:del w:id="24" w:author="Ahmad Hammad" w:date="2023-05-13T15:57:00Z">
        <w:r w:rsidR="00996613" w:rsidRPr="00996613" w:rsidDel="00EE5214">
          <w:rPr>
            <w:rFonts w:asciiTheme="majorBidi" w:hAnsiTheme="majorBidi" w:cstheme="majorBidi"/>
            <w:lang w:val="en-US"/>
          </w:rPr>
          <w:delText xml:space="preserve">sets. Then, the model </w:delText>
        </w:r>
      </w:del>
      <w:del w:id="25" w:author="Ahmad Hammad" w:date="2023-05-13T15:54:00Z">
        <w:r w:rsidR="00996613" w:rsidRPr="00996613" w:rsidDel="00EE5214">
          <w:rPr>
            <w:rFonts w:asciiTheme="majorBidi" w:hAnsiTheme="majorBidi" w:cstheme="majorBidi"/>
            <w:lang w:val="en-US"/>
          </w:rPr>
          <w:delText xml:space="preserve">is </w:delText>
        </w:r>
      </w:del>
      <w:del w:id="26" w:author="Ahmad Hammad" w:date="2023-05-13T15:57:00Z">
        <w:r w:rsidR="00996613" w:rsidRPr="00996613" w:rsidDel="00EE5214">
          <w:rPr>
            <w:rFonts w:asciiTheme="majorBidi" w:hAnsiTheme="majorBidi" w:cstheme="majorBidi"/>
            <w:lang w:val="en-US"/>
          </w:rPr>
          <w:delText xml:space="preserve">trained, a baseline model </w:delText>
        </w:r>
      </w:del>
      <w:del w:id="27" w:author="Ahmad Hammad" w:date="2023-05-13T15:54:00Z">
        <w:r w:rsidR="00996613" w:rsidRPr="00996613" w:rsidDel="00EE5214">
          <w:rPr>
            <w:rFonts w:asciiTheme="majorBidi" w:hAnsiTheme="majorBidi" w:cstheme="majorBidi"/>
            <w:lang w:val="en-US"/>
          </w:rPr>
          <w:delText xml:space="preserve">is </w:delText>
        </w:r>
      </w:del>
      <w:del w:id="28" w:author="Ahmad Hammad" w:date="2023-05-13T15:57:00Z">
        <w:r w:rsidR="00996613" w:rsidRPr="00996613" w:rsidDel="00EE5214">
          <w:rPr>
            <w:rFonts w:asciiTheme="majorBidi" w:hAnsiTheme="majorBidi" w:cstheme="majorBidi"/>
            <w:lang w:val="en-US"/>
          </w:rPr>
          <w:delText xml:space="preserve">chosen, feature selection </w:delText>
        </w:r>
      </w:del>
      <w:del w:id="29" w:author="Ahmad Hammad" w:date="2023-05-13T15:54:00Z">
        <w:r w:rsidR="00996613" w:rsidRPr="00996613" w:rsidDel="00EE5214">
          <w:rPr>
            <w:rFonts w:asciiTheme="majorBidi" w:hAnsiTheme="majorBidi" w:cstheme="majorBidi"/>
            <w:lang w:val="en-US"/>
          </w:rPr>
          <w:delText xml:space="preserve">is </w:delText>
        </w:r>
      </w:del>
      <w:del w:id="30" w:author="Ahmad Hammad" w:date="2023-05-13T15:57:00Z">
        <w:r w:rsidR="00996613" w:rsidRPr="00996613" w:rsidDel="00EE5214">
          <w:rPr>
            <w:rFonts w:asciiTheme="majorBidi" w:hAnsiTheme="majorBidi" w:cstheme="majorBidi"/>
            <w:lang w:val="en-US"/>
          </w:rPr>
          <w:delText xml:space="preserve">performed, and hyperparameters </w:delText>
        </w:r>
      </w:del>
      <w:del w:id="31" w:author="Ahmad Hammad" w:date="2023-05-13T15:55:00Z">
        <w:r w:rsidR="00996613" w:rsidRPr="00996613" w:rsidDel="00EE5214">
          <w:rPr>
            <w:rFonts w:asciiTheme="majorBidi" w:hAnsiTheme="majorBidi" w:cstheme="majorBidi"/>
            <w:lang w:val="en-US"/>
          </w:rPr>
          <w:delText xml:space="preserve">are </w:delText>
        </w:r>
      </w:del>
      <w:del w:id="32" w:author="Ahmad Hammad" w:date="2023-05-13T15:57:00Z">
        <w:r w:rsidR="00996613" w:rsidRPr="00996613" w:rsidDel="00EE5214">
          <w:rPr>
            <w:rFonts w:asciiTheme="majorBidi" w:hAnsiTheme="majorBidi" w:cstheme="majorBidi"/>
            <w:lang w:val="en-US"/>
          </w:rPr>
          <w:delText>tuned. These</w:delText>
        </w:r>
        <w:r w:rsidR="00996613" w:rsidDel="00EE5214">
          <w:rPr>
            <w:rFonts w:asciiTheme="majorBidi" w:hAnsiTheme="majorBidi" w:cstheme="majorBidi"/>
            <w:lang w:val="en-US"/>
          </w:rPr>
          <w:delText xml:space="preserve"> steps </w:delText>
        </w:r>
      </w:del>
      <w:del w:id="33" w:author="Ahmad Hammad" w:date="2023-05-13T15:55:00Z">
        <w:r w:rsidR="00996613" w:rsidDel="00EE5214">
          <w:rPr>
            <w:rFonts w:asciiTheme="majorBidi" w:hAnsiTheme="majorBidi" w:cstheme="majorBidi"/>
            <w:lang w:val="en-US"/>
          </w:rPr>
          <w:delText xml:space="preserve">are </w:delText>
        </w:r>
      </w:del>
      <w:del w:id="34" w:author="Ahmad Hammad" w:date="2023-05-13T15:57:00Z">
        <w:r w:rsidR="00996613" w:rsidDel="00EE5214">
          <w:rPr>
            <w:rFonts w:asciiTheme="majorBidi" w:hAnsiTheme="majorBidi" w:cstheme="majorBidi"/>
            <w:lang w:val="en-US"/>
          </w:rPr>
          <w:delText>repeated iteratively</w:delText>
        </w:r>
        <w:r w:rsidR="005640B9" w:rsidRPr="00CE267E" w:rsidDel="00EE5214">
          <w:rPr>
            <w:rFonts w:asciiTheme="majorBidi" w:hAnsiTheme="majorBidi" w:cstheme="majorBidi"/>
          </w:rPr>
          <w:delText>.</w:delText>
        </w:r>
      </w:del>
    </w:p>
    <w:p w14:paraId="3B54893C" w14:textId="77777777" w:rsidR="00EE5214" w:rsidRDefault="00EE5214" w:rsidP="00EE5214">
      <w:pPr>
        <w:pStyle w:val="NormalAPA"/>
        <w:rPr>
          <w:ins w:id="35" w:author="Ahmad Hammad" w:date="2023-05-13T15:57:00Z"/>
          <w:rFonts w:asciiTheme="majorBidi" w:hAnsiTheme="majorBidi" w:cstheme="majorBidi"/>
        </w:rPr>
      </w:pPr>
    </w:p>
    <w:p w14:paraId="08AF3EC2" w14:textId="77777777" w:rsidR="00996613" w:rsidRPr="007A4141" w:rsidRDefault="00996613" w:rsidP="005640B9">
      <w:pPr>
        <w:pStyle w:val="NormalAPA"/>
      </w:pPr>
    </w:p>
    <w:p w14:paraId="3073328D" w14:textId="5540D659" w:rsidR="0013208F" w:rsidRPr="00F34FF5" w:rsidRDefault="00996613" w:rsidP="0013208F">
      <w:pPr>
        <w:spacing w:after="0" w:line="360" w:lineRule="auto"/>
        <w:rPr>
          <w:rFonts w:asciiTheme="majorBidi" w:hAnsiTheme="majorBidi" w:cstheme="majorBidi"/>
          <w:b/>
          <w:bCs/>
          <w:i/>
          <w:iCs/>
          <w:sz w:val="24"/>
          <w:szCs w:val="24"/>
        </w:rPr>
      </w:pPr>
      <w:r w:rsidRPr="00996613">
        <w:rPr>
          <w:rFonts w:asciiTheme="majorBidi" w:hAnsiTheme="majorBidi" w:cstheme="majorBidi"/>
          <w:b/>
          <w:bCs/>
          <w:i/>
          <w:iCs/>
          <w:sz w:val="24"/>
          <w:szCs w:val="24"/>
        </w:rPr>
        <w:t>Regression Analysis</w:t>
      </w:r>
    </w:p>
    <w:p w14:paraId="6348480A" w14:textId="2A5F28BC" w:rsidR="0013208F" w:rsidRPr="007A4141" w:rsidDel="00EE5214" w:rsidRDefault="00EE5214" w:rsidP="00F34FF5">
      <w:pPr>
        <w:pStyle w:val="NormalAPA"/>
        <w:rPr>
          <w:del w:id="36" w:author="Ahmad Hammad" w:date="2023-05-13T15:58:00Z"/>
        </w:rPr>
      </w:pPr>
      <w:ins w:id="37" w:author="Ahmad Hammad" w:date="2023-05-13T15:58:00Z">
        <w:r w:rsidRPr="00EE5214">
          <w:rPr>
            <w:rFonts w:asciiTheme="majorBidi" w:hAnsiTheme="majorBidi" w:cstheme="majorBidi"/>
          </w:rPr>
          <w:t xml:space="preserve">We used regression analysis, which is a supervised learning approach, to predict </w:t>
        </w:r>
        <w:r w:rsidRPr="00996613">
          <w:rPr>
            <w:rFonts w:asciiTheme="majorBidi" w:hAnsiTheme="majorBidi" w:cstheme="majorBidi"/>
          </w:rPr>
          <w:t>k</w:t>
        </w:r>
        <w:r w:rsidRPr="00AE7F03">
          <w:rPr>
            <w:rFonts w:asciiTheme="majorBidi" w:hAnsiTheme="majorBidi" w:cstheme="majorBidi"/>
            <w:vertAlign w:val="subscript"/>
          </w:rPr>
          <w:t>p</w:t>
        </w:r>
        <w:r w:rsidRPr="00996613">
          <w:rPr>
            <w:rFonts w:asciiTheme="majorBidi" w:hAnsiTheme="majorBidi" w:cstheme="majorBidi"/>
          </w:rPr>
          <w:t xml:space="preserve"> </w:t>
        </w:r>
        <w:r w:rsidRPr="00EE5214">
          <w:rPr>
            <w:rFonts w:asciiTheme="majorBidi" w:hAnsiTheme="majorBidi" w:cstheme="majorBidi"/>
          </w:rPr>
          <w:t xml:space="preserve">for molecules. We tried various machine learning models, including multiple linear regression, support vector </w:t>
        </w:r>
        <w:r w:rsidRPr="00EE5214">
          <w:rPr>
            <w:rFonts w:asciiTheme="majorBidi" w:hAnsiTheme="majorBidi" w:cstheme="majorBidi"/>
          </w:rPr>
          <w:lastRenderedPageBreak/>
          <w:t>machines, and ensemble algorithms, whether it was a bagging or boosting algorithm, such as random forest, XGBoost, CatBoost, and LGBM, as well as using ANN and GNN.</w:t>
        </w:r>
        <w:r w:rsidRPr="00EE5214" w:rsidDel="00EE5214">
          <w:rPr>
            <w:rFonts w:asciiTheme="majorBidi" w:hAnsiTheme="majorBidi" w:cstheme="majorBidi"/>
          </w:rPr>
          <w:t xml:space="preserve"> </w:t>
        </w:r>
      </w:ins>
      <w:del w:id="38" w:author="Ahmad Hammad" w:date="2023-05-13T15:58:00Z">
        <w:r w:rsidR="00996613" w:rsidRPr="00996613" w:rsidDel="00EE5214">
          <w:rPr>
            <w:rFonts w:asciiTheme="majorBidi" w:hAnsiTheme="majorBidi" w:cstheme="majorBidi"/>
          </w:rPr>
          <w:delText>We will use regression analysis, which is a supervised learning approach, in order to predict</w:delText>
        </w:r>
      </w:del>
      <w:del w:id="39" w:author="Ahmad Hammad" w:date="2023-05-13T15:57:00Z">
        <w:r w:rsidR="00996613" w:rsidRPr="00996613" w:rsidDel="00EE5214">
          <w:rPr>
            <w:rFonts w:asciiTheme="majorBidi" w:hAnsiTheme="majorBidi" w:cstheme="majorBidi"/>
          </w:rPr>
          <w:delText xml:space="preserve"> k</w:delText>
        </w:r>
        <w:r w:rsidR="00996613" w:rsidRPr="00AE7F03" w:rsidDel="00EE5214">
          <w:rPr>
            <w:rFonts w:asciiTheme="majorBidi" w:hAnsiTheme="majorBidi" w:cstheme="majorBidi"/>
            <w:vertAlign w:val="subscript"/>
          </w:rPr>
          <w:delText>p</w:delText>
        </w:r>
      </w:del>
      <w:del w:id="40" w:author="Ahmad Hammad" w:date="2023-05-13T15:58:00Z">
        <w:r w:rsidR="00996613" w:rsidRPr="00996613" w:rsidDel="00EE5214">
          <w:rPr>
            <w:rFonts w:asciiTheme="majorBidi" w:hAnsiTheme="majorBidi" w:cstheme="majorBidi"/>
          </w:rPr>
          <w:delText xml:space="preserve"> for molecules. We will try several machine learning models, such as multiple linear regression, support vector machines, and ensemble algorithms, whether it is a bagging or boosting algorithm, such as random forest, XGBoost, CatBoost, and LGBM, in addition to using ANN and GNN</w:delText>
        </w:r>
        <w:r w:rsidR="007E7F40" w:rsidRPr="00F34FF5" w:rsidDel="00EE5214">
          <w:rPr>
            <w:rFonts w:asciiTheme="majorBidi" w:hAnsiTheme="majorBidi" w:cstheme="majorBidi"/>
          </w:rPr>
          <w:delText xml:space="preserve">. </w:delText>
        </w:r>
      </w:del>
    </w:p>
    <w:p w14:paraId="7B25BAB9" w14:textId="77777777" w:rsidR="000A62AB" w:rsidRPr="00F34FF5" w:rsidRDefault="000A62AB" w:rsidP="000A62AB">
      <w:pPr>
        <w:pStyle w:val="NormalAPA"/>
        <w:rPr>
          <w:rFonts w:asciiTheme="majorBidi" w:hAnsiTheme="majorBidi" w:cstheme="majorBidi"/>
        </w:rPr>
      </w:pPr>
    </w:p>
    <w:p w14:paraId="71793FA5" w14:textId="4CAE6262" w:rsidR="000A62AB" w:rsidRPr="00F34FF5" w:rsidRDefault="00996613" w:rsidP="000A62AB">
      <w:pPr>
        <w:spacing w:after="0" w:line="360" w:lineRule="auto"/>
        <w:rPr>
          <w:rFonts w:asciiTheme="majorBidi" w:hAnsiTheme="majorBidi" w:cstheme="majorBidi"/>
          <w:b/>
          <w:bCs/>
          <w:i/>
          <w:iCs/>
          <w:sz w:val="24"/>
          <w:szCs w:val="24"/>
        </w:rPr>
      </w:pPr>
      <w:r w:rsidRPr="00996613">
        <w:rPr>
          <w:rFonts w:asciiTheme="majorBidi" w:hAnsiTheme="majorBidi" w:cstheme="majorBidi"/>
          <w:b/>
          <w:bCs/>
          <w:i/>
          <w:iCs/>
          <w:sz w:val="24"/>
          <w:szCs w:val="24"/>
        </w:rPr>
        <w:t>Cluster Analysis</w:t>
      </w:r>
    </w:p>
    <w:p w14:paraId="3AC34078" w14:textId="0C600527" w:rsidR="00E73BD4" w:rsidDel="002C57D5" w:rsidRDefault="00EE5214" w:rsidP="003E4964">
      <w:pPr>
        <w:rPr>
          <w:del w:id="41" w:author="Ahmad Hammad" w:date="2023-05-13T16:00:00Z"/>
          <w:rFonts w:asciiTheme="majorBidi" w:hAnsiTheme="majorBidi" w:cstheme="majorBidi"/>
        </w:rPr>
      </w:pPr>
      <w:ins w:id="42" w:author="Ahmad Hammad" w:date="2023-05-13T16:00:00Z">
        <w:r w:rsidRPr="00EE5214">
          <w:rPr>
            <w:rFonts w:asciiTheme="majorBidi" w:hAnsiTheme="majorBidi" w:cstheme="majorBidi"/>
          </w:rPr>
          <w:t>The permeability of FDA-approved drugs was predicted, and cluster analysis, which is an unsupervised learning approach and data mining technique that can find similarities between data points, was conducted. Fortunately, we already had the target variable, which provided a clear direction for the study</w:t>
        </w:r>
        <w:r>
          <w:rPr>
            <w:rFonts w:asciiTheme="majorBidi" w:hAnsiTheme="majorBidi" w:cstheme="majorBidi"/>
          </w:rPr>
          <w:t>. We used K-means Clustering.</w:t>
        </w:r>
      </w:ins>
      <w:del w:id="43" w:author="Ahmad Hammad" w:date="2023-05-13T16:00:00Z">
        <w:r w:rsidR="00996613" w:rsidRPr="00996613" w:rsidDel="00EE5214">
          <w:rPr>
            <w:rFonts w:asciiTheme="majorBidi" w:hAnsiTheme="majorBidi" w:cstheme="majorBidi"/>
          </w:rPr>
          <w:delText>The permeability of FDA-approved drugs will be predicted, and cluster analysis, which is an unsupervised learning approach and data mining technique that can find similarities between data points, will be conducted. Fortunately, we already have the target variable, which provides a clear direction for the study</w:delText>
        </w:r>
        <w:r w:rsidR="005B4BE5" w:rsidRPr="00F34FF5" w:rsidDel="00EE5214">
          <w:rPr>
            <w:rFonts w:asciiTheme="majorBidi" w:hAnsiTheme="majorBidi" w:cstheme="majorBidi"/>
            <w:lang w:val="en-US"/>
          </w:rPr>
          <w:delText>.</w:delText>
        </w:r>
      </w:del>
    </w:p>
    <w:p w14:paraId="00CC7398" w14:textId="77777777" w:rsidR="002C57D5" w:rsidRDefault="002C57D5" w:rsidP="00DD3ED2">
      <w:pPr>
        <w:pStyle w:val="NormalAPA"/>
        <w:rPr>
          <w:ins w:id="44" w:author="Ahmad Hammad" w:date="2023-05-13T16:07:00Z"/>
          <w:rFonts w:asciiTheme="majorBidi" w:eastAsia="Times New Roman" w:hAnsiTheme="majorBidi" w:cstheme="majorBidi"/>
          <w:sz w:val="22"/>
          <w:szCs w:val="22"/>
          <w:lang w:val="" w:eastAsia="en-US"/>
        </w:rPr>
      </w:pPr>
    </w:p>
    <w:p w14:paraId="6089EFA4" w14:textId="77777777" w:rsidR="002C57D5" w:rsidRDefault="002C57D5" w:rsidP="00DD3ED2">
      <w:pPr>
        <w:pStyle w:val="NormalAPA"/>
        <w:rPr>
          <w:ins w:id="45" w:author="Ahmad Hammad" w:date="2023-05-13T16:07:00Z"/>
          <w:rFonts w:asciiTheme="majorBidi" w:eastAsia="Times New Roman" w:hAnsiTheme="majorBidi" w:cstheme="majorBidi"/>
          <w:sz w:val="22"/>
          <w:szCs w:val="22"/>
          <w:lang w:val="" w:eastAsia="en-US"/>
        </w:rPr>
      </w:pPr>
    </w:p>
    <w:p w14:paraId="4625FF6F" w14:textId="0D3A410D" w:rsidR="002C57D5" w:rsidRDefault="002C57D5" w:rsidP="00DD3ED2">
      <w:pPr>
        <w:pStyle w:val="NormalAPA"/>
        <w:rPr>
          <w:ins w:id="46" w:author="Ahmad Hammad" w:date="2023-05-13T16:08:00Z"/>
          <w:rFonts w:asciiTheme="majorBidi" w:eastAsia="Times New Roman" w:hAnsiTheme="majorBidi" w:cstheme="majorBidi"/>
          <w:b/>
          <w:bCs/>
          <w:i/>
          <w:iCs/>
          <w:lang w:val="" w:eastAsia="en-US"/>
        </w:rPr>
      </w:pPr>
      <w:ins w:id="47" w:author="Ahmad Hammad" w:date="2023-05-13T16:07:00Z">
        <w:r w:rsidRPr="002C57D5">
          <w:rPr>
            <w:rFonts w:asciiTheme="majorBidi" w:eastAsia="Times New Roman" w:hAnsiTheme="majorBidi" w:cstheme="majorBidi"/>
            <w:b/>
            <w:bCs/>
            <w:i/>
            <w:iCs/>
            <w:lang w:val="" w:eastAsia="en-US"/>
            <w:rPrChange w:id="48" w:author="Ahmad Hammad" w:date="2023-05-13T16:07:00Z">
              <w:rPr>
                <w:rFonts w:asciiTheme="majorBidi" w:eastAsia="Times New Roman" w:hAnsiTheme="majorBidi" w:cstheme="majorBidi"/>
                <w:sz w:val="22"/>
                <w:szCs w:val="22"/>
                <w:lang w:val="" w:eastAsia="en-US"/>
              </w:rPr>
            </w:rPrChange>
          </w:rPr>
          <w:t>Metrics</w:t>
        </w:r>
      </w:ins>
    </w:p>
    <w:p w14:paraId="6798DF09" w14:textId="7ED0E959" w:rsidR="002C57D5" w:rsidRDefault="002C57D5" w:rsidP="002C57D5">
      <w:pPr>
        <w:pStyle w:val="NormalAPA"/>
        <w:jc w:val="center"/>
        <w:rPr>
          <w:ins w:id="49" w:author="Ahmad Hammad" w:date="2023-05-13T16:08:00Z"/>
          <w:rFonts w:asciiTheme="majorBidi" w:eastAsia="Times New Roman" w:hAnsiTheme="majorBidi" w:cstheme="majorBidi"/>
          <w:b/>
          <w:bCs/>
          <w:i/>
          <w:iCs/>
          <w:lang w:val="" w:eastAsia="en-US"/>
        </w:rPr>
      </w:pPr>
      <w:ins w:id="50" w:author="Ahmad Hammad" w:date="2023-05-13T16:08:00Z">
        <w:r>
          <w:rPr>
            <w:rFonts w:asciiTheme="majorBidi" w:hAnsiTheme="majorBidi" w:cstheme="majorBidi"/>
            <w:b/>
            <w:bCs/>
            <w:i/>
            <w:iCs/>
            <w:noProof/>
            <w:lang w:val=""/>
          </w:rPr>
          <w:drawing>
            <wp:inline distT="0" distB="0" distL="0" distR="0" wp14:anchorId="6EE92CCC" wp14:editId="40D67846">
              <wp:extent cx="3638550" cy="1257300"/>
              <wp:effectExtent l="0" t="0" r="0" b="0"/>
              <wp:docPr id="1170181353" name="Picture 1" descr="Evaluation Metric for Regression Models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luation Metric for Regression Models - Analytics Vidhy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1257300"/>
                      </a:xfrm>
                      <a:prstGeom prst="rect">
                        <a:avLst/>
                      </a:prstGeom>
                      <a:noFill/>
                      <a:ln>
                        <a:noFill/>
                      </a:ln>
                    </pic:spPr>
                  </pic:pic>
                </a:graphicData>
              </a:graphic>
            </wp:inline>
          </w:drawing>
        </w:r>
      </w:ins>
    </w:p>
    <w:p w14:paraId="6FA3DB35" w14:textId="3C1228F9" w:rsidR="002C57D5" w:rsidRDefault="002C57D5" w:rsidP="002C57D5">
      <w:pPr>
        <w:pStyle w:val="NormalAPA"/>
        <w:jc w:val="center"/>
        <w:rPr>
          <w:ins w:id="51" w:author="Ahmad Hammad" w:date="2023-05-13T16:09:00Z"/>
          <w:rFonts w:asciiTheme="majorBidi" w:eastAsia="Times New Roman" w:hAnsiTheme="majorBidi" w:cstheme="majorBidi"/>
          <w:b/>
          <w:bCs/>
          <w:i/>
          <w:iCs/>
          <w:lang w:val="" w:eastAsia="en-US"/>
        </w:rPr>
      </w:pPr>
      <w:ins w:id="52" w:author="Ahmad Hammad" w:date="2023-05-13T16:09:00Z">
        <w:r>
          <w:rPr>
            <w:rFonts w:asciiTheme="majorBidi" w:hAnsiTheme="majorBidi" w:cstheme="majorBidi"/>
            <w:b/>
            <w:bCs/>
            <w:i/>
            <w:iCs/>
            <w:noProof/>
            <w:lang w:val=""/>
          </w:rPr>
          <w:drawing>
            <wp:inline distT="0" distB="0" distL="0" distR="0" wp14:anchorId="7D88692C" wp14:editId="20782438">
              <wp:extent cx="4057650" cy="1123950"/>
              <wp:effectExtent l="0" t="0" r="0" b="0"/>
              <wp:docPr id="1222731463" name="Picture 2" descr="Evaluation Metric for Regression Models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aluation Metric for Regression Models - Analytics Vidhy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1123950"/>
                      </a:xfrm>
                      <a:prstGeom prst="rect">
                        <a:avLst/>
                      </a:prstGeom>
                      <a:noFill/>
                      <a:ln>
                        <a:noFill/>
                      </a:ln>
                    </pic:spPr>
                  </pic:pic>
                </a:graphicData>
              </a:graphic>
            </wp:inline>
          </w:drawing>
        </w:r>
      </w:ins>
    </w:p>
    <w:p w14:paraId="2EB44EA7" w14:textId="7F5C2862" w:rsidR="002C57D5" w:rsidRDefault="002C57D5" w:rsidP="002C57D5">
      <w:pPr>
        <w:pStyle w:val="NormalAPA"/>
        <w:jc w:val="center"/>
        <w:rPr>
          <w:ins w:id="53" w:author="Ahmad Hammad" w:date="2023-05-13T16:10:00Z"/>
          <w:rFonts w:asciiTheme="majorBidi" w:eastAsia="Times New Roman" w:hAnsiTheme="majorBidi" w:cstheme="majorBidi"/>
          <w:b/>
          <w:bCs/>
          <w:i/>
          <w:iCs/>
          <w:lang w:val="" w:eastAsia="en-US"/>
        </w:rPr>
      </w:pPr>
      <w:ins w:id="54" w:author="Ahmad Hammad" w:date="2023-05-13T16:09:00Z">
        <w:r>
          <w:rPr>
            <w:rFonts w:asciiTheme="majorBidi" w:hAnsiTheme="majorBidi" w:cstheme="majorBidi"/>
            <w:b/>
            <w:bCs/>
            <w:i/>
            <w:iCs/>
            <w:noProof/>
            <w:lang w:val=""/>
          </w:rPr>
          <w:drawing>
            <wp:inline distT="0" distB="0" distL="0" distR="0" wp14:anchorId="228AF7E2" wp14:editId="1BFACB76">
              <wp:extent cx="3495675" cy="1304925"/>
              <wp:effectExtent l="0" t="0" r="9525" b="9525"/>
              <wp:docPr id="1315273041" name="Picture 3" descr="Evaluation Metric for Regression Models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valuation Metric for Regression Models - Analytics Vidhy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5675" cy="1304925"/>
                      </a:xfrm>
                      <a:prstGeom prst="rect">
                        <a:avLst/>
                      </a:prstGeom>
                      <a:noFill/>
                      <a:ln>
                        <a:noFill/>
                      </a:ln>
                    </pic:spPr>
                  </pic:pic>
                </a:graphicData>
              </a:graphic>
            </wp:inline>
          </w:drawing>
        </w:r>
      </w:ins>
    </w:p>
    <w:p w14:paraId="418FAFB4" w14:textId="62990ED9" w:rsidR="002C57D5" w:rsidRDefault="002C57D5" w:rsidP="002C57D5">
      <w:pPr>
        <w:pStyle w:val="NormalAPA"/>
        <w:jc w:val="center"/>
        <w:rPr>
          <w:ins w:id="55" w:author="Ahmad Hammad" w:date="2023-05-13T16:13:00Z"/>
          <w:rFonts w:asciiTheme="majorBidi" w:eastAsia="Times New Roman" w:hAnsiTheme="majorBidi" w:cstheme="majorBidi"/>
          <w:b/>
          <w:bCs/>
          <w:i/>
          <w:iCs/>
          <w:lang w:val="" w:eastAsia="en-US"/>
        </w:rPr>
      </w:pPr>
      <w:ins w:id="56" w:author="Ahmad Hammad" w:date="2023-05-13T16:10:00Z">
        <w:r>
          <w:rPr>
            <w:noProof/>
          </w:rPr>
          <w:drawing>
            <wp:inline distT="0" distB="0" distL="0" distR="0" wp14:anchorId="74D80A0F" wp14:editId="571BDA78">
              <wp:extent cx="3743325" cy="1219200"/>
              <wp:effectExtent l="0" t="0" r="9525" b="0"/>
              <wp:docPr id="1814524701" name="Picture 4" descr="Evaluation Metric for Regression Models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aluation Metric for Regression Models - Analytics Vidhy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325" cy="1219200"/>
                      </a:xfrm>
                      <a:prstGeom prst="rect">
                        <a:avLst/>
                      </a:prstGeom>
                      <a:noFill/>
                      <a:ln>
                        <a:noFill/>
                      </a:ln>
                    </pic:spPr>
                  </pic:pic>
                </a:graphicData>
              </a:graphic>
            </wp:inline>
          </w:drawing>
        </w:r>
      </w:ins>
    </w:p>
    <w:p w14:paraId="2D6B9ADE" w14:textId="0F56717A" w:rsidR="0011677A" w:rsidRDefault="0011677A">
      <w:pPr>
        <w:pStyle w:val="NormalAPA"/>
        <w:jc w:val="center"/>
        <w:rPr>
          <w:ins w:id="57" w:author="Ahmad Hammad" w:date="2023-05-13T16:07:00Z"/>
          <w:rFonts w:asciiTheme="majorBidi" w:eastAsia="Times New Roman" w:hAnsiTheme="majorBidi" w:cstheme="majorBidi"/>
          <w:b/>
          <w:bCs/>
          <w:i/>
          <w:iCs/>
          <w:lang w:val="" w:eastAsia="en-US"/>
        </w:rPr>
        <w:pPrChange w:id="58" w:author="Ahmad Hammad" w:date="2023-05-13T16:08:00Z">
          <w:pPr>
            <w:pStyle w:val="NormalAPA"/>
          </w:pPr>
        </w:pPrChange>
      </w:pPr>
      <w:ins w:id="59" w:author="Ahmad Hammad" w:date="2023-05-13T16:13:00Z">
        <w:r>
          <w:rPr>
            <w:rFonts w:asciiTheme="majorBidi" w:hAnsiTheme="majorBidi" w:cstheme="majorBidi"/>
            <w:b/>
            <w:bCs/>
            <w:i/>
            <w:iCs/>
            <w:noProof/>
            <w:lang w:val=""/>
          </w:rPr>
          <w:lastRenderedPageBreak/>
          <w:drawing>
            <wp:inline distT="0" distB="0" distL="0" distR="0" wp14:anchorId="25A0821F" wp14:editId="65ABEAAA">
              <wp:extent cx="4810125" cy="952500"/>
              <wp:effectExtent l="0" t="0" r="9525" b="0"/>
              <wp:docPr id="845963714" name="Picture 5" descr="Adjusted R-Squared: Formula Explanation | by Saurabh Gupta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justed R-Squared: Formula Explanation | by Saurabh Gupta | Analytics  Vidhya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125" cy="952500"/>
                      </a:xfrm>
                      <a:prstGeom prst="rect">
                        <a:avLst/>
                      </a:prstGeom>
                      <a:noFill/>
                      <a:ln>
                        <a:noFill/>
                      </a:ln>
                    </pic:spPr>
                  </pic:pic>
                </a:graphicData>
              </a:graphic>
            </wp:inline>
          </w:drawing>
        </w:r>
      </w:ins>
    </w:p>
    <w:p w14:paraId="4B207026" w14:textId="752CE09C" w:rsidR="000A62AB" w:rsidRPr="002C57D5" w:rsidRDefault="00E73BD4" w:rsidP="003E4964">
      <w:pPr>
        <w:rPr>
          <w:rFonts w:asciiTheme="majorBidi" w:hAnsiTheme="majorBidi" w:cstheme="majorBidi"/>
          <w:rPrChange w:id="60" w:author="Ahmad Hammad" w:date="2023-05-13T16:08:00Z">
            <w:rPr>
              <w:rFonts w:asciiTheme="majorBidi" w:hAnsiTheme="majorBidi" w:cstheme="majorBidi"/>
              <w:lang w:val="en-US"/>
            </w:rPr>
          </w:rPrChange>
        </w:rPr>
      </w:pPr>
      <w:r w:rsidRPr="002C57D5">
        <w:rPr>
          <w:rFonts w:asciiTheme="majorBidi" w:hAnsiTheme="majorBidi" w:cstheme="majorBidi"/>
          <w:rPrChange w:id="61" w:author="Ahmad Hammad" w:date="2023-05-13T16:08:00Z">
            <w:rPr>
              <w:rFonts w:asciiTheme="majorBidi" w:hAnsiTheme="majorBidi" w:cstheme="majorBidi"/>
              <w:lang w:val="en-US"/>
            </w:rPr>
          </w:rPrChange>
        </w:rPr>
        <w:br w:type="page"/>
      </w:r>
      <w:ins w:id="62" w:author="Ahmad Hammad" w:date="2023-05-13T16:08:00Z">
        <w:r w:rsidR="002C57D5">
          <w:rPr>
            <w:rFonts w:asciiTheme="majorBidi" w:hAnsiTheme="majorBidi" w:cstheme="majorBidi"/>
            <w:lang w:val="en-US"/>
          </w:rPr>
          <w:lastRenderedPageBreak/>
          <w:fldChar w:fldCharType="begin"/>
        </w:r>
        <w:r w:rsidR="002C57D5" w:rsidRPr="002C57D5">
          <w:rPr>
            <w:rFonts w:asciiTheme="majorBidi" w:hAnsiTheme="majorBidi" w:cstheme="majorBidi"/>
            <w:rPrChange w:id="63" w:author="Ahmad Hammad" w:date="2023-05-13T16:08:00Z">
              <w:rPr>
                <w:rFonts w:asciiTheme="majorBidi" w:hAnsiTheme="majorBidi" w:cstheme="majorBidi"/>
                <w:lang w:val="en-US"/>
              </w:rPr>
            </w:rPrChange>
          </w:rPr>
          <w:instrText xml:space="preserve"> HYPERLINK "https://www.google.com/imgres?imgurl=https%3A%2F%2Feditor.analyticsvidhya.com%2Fuploads%2F42439Screenshot%25202021-10-26%2520at%25209.34.08%2520PM.png&amp;tbnid=0HpzJ_8fF3BKMM&amp;vet=12ahUKEwjNvNXOrvL-AhV2rycCHYIHC1sQMygAegQIARBP..i&amp;imgrefurl=https%3A%2F%2Fwww.analyticsvidhya.com%2Fblog%2F2021%2F10%2Fevaluation-metric-for-regression-models%2F&amp;docid=6Swd6ZI0TQ0q_M&amp;w=722&amp;h=250&amp;q=MAE%20formula%20in%20paper&amp;ved=2ahUKEwjNvNXOrvL-AhV2rycCHYIHC1sQMygAegQIARBP" </w:instrText>
        </w:r>
        <w:r w:rsidR="002C57D5">
          <w:rPr>
            <w:rFonts w:asciiTheme="majorBidi" w:hAnsiTheme="majorBidi" w:cstheme="majorBidi"/>
            <w:lang w:val="en-US"/>
          </w:rPr>
        </w:r>
        <w:r w:rsidR="002C57D5">
          <w:rPr>
            <w:rFonts w:asciiTheme="majorBidi" w:hAnsiTheme="majorBidi" w:cstheme="majorBidi"/>
            <w:lang w:val="en-US"/>
          </w:rPr>
          <w:fldChar w:fldCharType="separate"/>
        </w:r>
        <w:r w:rsidR="002C57D5" w:rsidRPr="002C57D5">
          <w:rPr>
            <w:rStyle w:val="Hyperlink"/>
          </w:rPr>
          <w:t>https://www.google.com/imgres?imgurl=https%3A%2F%2Feditor.analyticsvidhya.com%2Fuploads%2F42439Screenshot%25202021-10-26%2520at%25209.34.08%2520PM.png&amp;tbnid=0HpzJ_8fF3BKMM&amp;vet=12ahUKEwjNvNXOrvL-AhV2rycCHYIHC1sQMygAegQIARBP..i&amp;imgrefurl=https%3A%2F%2Fwww.analyticsvidhya.com%2Fblog%2F2021%2F10%2Fevaluation-metric-for-regression-models%2F&amp;docid=6Swd6ZI0TQ0q_M&amp;w=722&amp;h=250&amp;q=MAE%20formula%20in%20paper&amp;ved=2ahUKEwjNvNXOrvL-AhV2rycCHYIHC1sQMygAegQIARBP</w:t>
        </w:r>
        <w:r w:rsidR="002C57D5">
          <w:rPr>
            <w:rFonts w:asciiTheme="majorBidi" w:hAnsiTheme="majorBidi" w:cstheme="majorBidi"/>
            <w:lang w:val="en-US"/>
          </w:rPr>
          <w:fldChar w:fldCharType="end"/>
        </w:r>
      </w:ins>
    </w:p>
    <w:p w14:paraId="6F8D13C8" w14:textId="191A5450" w:rsidR="000A62AB" w:rsidRPr="00F34FF5" w:rsidRDefault="00620A2E" w:rsidP="003E4964">
      <w:pPr>
        <w:rPr>
          <w:rFonts w:asciiTheme="majorBidi" w:hAnsiTheme="majorBidi" w:cstheme="majorBidi"/>
          <w:b/>
          <w:bCs/>
          <w:sz w:val="28"/>
          <w:szCs w:val="28"/>
        </w:rPr>
      </w:pPr>
      <w:r w:rsidRPr="00F34FF5">
        <w:rPr>
          <w:rFonts w:asciiTheme="majorBidi" w:hAnsiTheme="majorBidi" w:cstheme="majorBidi"/>
          <w:b/>
          <w:bCs/>
          <w:sz w:val="28"/>
          <w:szCs w:val="28"/>
        </w:rPr>
        <w:t>Results</w:t>
      </w:r>
    </w:p>
    <w:p w14:paraId="7B39721A" w14:textId="2F8B98A8" w:rsidR="00A547E9" w:rsidRDefault="00A547E9" w:rsidP="00F8046C">
      <w:pPr>
        <w:pStyle w:val="NormalAPA"/>
        <w:rPr>
          <w:rFonts w:asciiTheme="majorBidi" w:hAnsiTheme="majorBidi" w:cstheme="majorBidi"/>
          <w:lang w:val="en-US"/>
        </w:rPr>
      </w:pPr>
    </w:p>
    <w:p w14:paraId="196C270C" w14:textId="0A75C162" w:rsidR="00843C6C" w:rsidRDefault="00843C6C" w:rsidP="00F8046C">
      <w:pPr>
        <w:pStyle w:val="NormalAPA"/>
        <w:rPr>
          <w:rFonts w:asciiTheme="majorBidi" w:hAnsiTheme="majorBidi" w:cstheme="majorBidi"/>
          <w:lang w:val="en-US"/>
        </w:rPr>
      </w:pPr>
      <w:r w:rsidRPr="00843C6C">
        <w:rPr>
          <w:rFonts w:asciiTheme="majorBidi" w:hAnsiTheme="majorBidi" w:cstheme="majorBidi"/>
          <w:b/>
          <w:bCs/>
          <w:i/>
          <w:iCs/>
        </w:rPr>
        <w:t>Characterization of The Dataset</w:t>
      </w:r>
    </w:p>
    <w:p w14:paraId="39978D3B" w14:textId="26B091F1" w:rsidR="00620A2E" w:rsidRPr="009D49A0" w:rsidRDefault="00843C6C" w:rsidP="00281226">
      <w:pPr>
        <w:pStyle w:val="NormalAPA"/>
        <w:rPr>
          <w:rFonts w:asciiTheme="majorBidi" w:hAnsiTheme="majorBidi" w:cstheme="majorBidi"/>
          <w:rtl/>
          <w:lang w:val="en-US" w:bidi="ar-JO"/>
        </w:rPr>
      </w:pPr>
      <w:r w:rsidRPr="00843C6C">
        <w:rPr>
          <w:rFonts w:asciiTheme="majorBidi" w:hAnsiTheme="majorBidi" w:cstheme="majorBidi"/>
          <w:lang w:val="en-US"/>
        </w:rPr>
        <w:t>The dataset consists of 476 records for 145 different molecules with a diverse range of LogK</w:t>
      </w:r>
      <w:r w:rsidRPr="00AE7F03">
        <w:rPr>
          <w:rFonts w:asciiTheme="majorBidi" w:hAnsiTheme="majorBidi" w:cstheme="majorBidi"/>
          <w:vertAlign w:val="subscript"/>
          <w:lang w:val="en-US"/>
        </w:rPr>
        <w:t>p</w:t>
      </w:r>
      <w:r w:rsidRPr="00843C6C">
        <w:rPr>
          <w:rFonts w:asciiTheme="majorBidi" w:hAnsiTheme="majorBidi" w:cstheme="majorBidi"/>
          <w:lang w:val="en-US"/>
        </w:rPr>
        <w:t xml:space="preserve"> values, spanning from -5.53 cm/h to -0.08 cm/h, and was generated under varying temperatures, ranging from 295 K to 312 K. The distribution of LogK</w:t>
      </w:r>
      <w:r w:rsidRPr="00AE7F03">
        <w:rPr>
          <w:rFonts w:asciiTheme="majorBidi" w:hAnsiTheme="majorBidi" w:cstheme="majorBidi"/>
          <w:vertAlign w:val="subscript"/>
          <w:lang w:val="en-US"/>
        </w:rPr>
        <w:t>p</w:t>
      </w:r>
      <w:r w:rsidRPr="00843C6C">
        <w:rPr>
          <w:rFonts w:asciiTheme="majorBidi" w:hAnsiTheme="majorBidi" w:cstheme="majorBidi"/>
          <w:lang w:val="en-US"/>
        </w:rPr>
        <w:t xml:space="preserve"> values, molecular weight, LogP, water solubility and melting point are depicted in Figures 1-5, which provide a comprehensive characterization of the dataset. Specifically, Figure 1 illustrates the distribution of LogK</w:t>
      </w:r>
      <w:r w:rsidRPr="00AE7F03">
        <w:rPr>
          <w:rFonts w:asciiTheme="majorBidi" w:hAnsiTheme="majorBidi" w:cstheme="majorBidi"/>
          <w:vertAlign w:val="subscript"/>
          <w:lang w:val="en-US"/>
        </w:rPr>
        <w:t>p</w:t>
      </w:r>
      <w:r w:rsidRPr="00843C6C">
        <w:rPr>
          <w:rFonts w:asciiTheme="majorBidi" w:hAnsiTheme="majorBidi" w:cstheme="majorBidi"/>
          <w:lang w:val="en-US"/>
        </w:rPr>
        <w:t xml:space="preserve"> values, while Figures 2, 3, and 4 exhibit the distribution of molecular weight, LogP, water solubility, and melting point, respectively. The dataset exhibits a substantial coverage of a diverse range of molecules, indicating its suitability for conducting rigorous analyses and development for regression models.</w:t>
      </w:r>
    </w:p>
    <w:p w14:paraId="0611F0DF" w14:textId="69E744AB" w:rsidR="000A62AB" w:rsidRDefault="000A62AB" w:rsidP="000A62AB">
      <w:pPr>
        <w:spacing w:after="0" w:line="360" w:lineRule="auto"/>
        <w:contextualSpacing/>
        <w:jc w:val="lowKashida"/>
        <w:rPr>
          <w:rFonts w:asciiTheme="majorBidi" w:hAnsiTheme="majorBidi" w:cstheme="majorBidi"/>
          <w:sz w:val="24"/>
          <w:szCs w:val="24"/>
          <w:lang w:val="en-US"/>
        </w:rPr>
      </w:pPr>
    </w:p>
    <w:p w14:paraId="751E0884" w14:textId="77777777" w:rsidR="00843C6C" w:rsidRDefault="00843C6C" w:rsidP="00843C6C">
      <w:pPr>
        <w:pStyle w:val="NormalAPA"/>
        <w:keepNext/>
      </w:pPr>
      <w:r>
        <w:rPr>
          <w:noProof/>
          <w:lang w:val="en-US" w:eastAsia="en-US"/>
        </w:rPr>
        <w:lastRenderedPageBreak/>
        <w:drawing>
          <wp:inline distT="0" distB="0" distL="0" distR="0" wp14:anchorId="6D1EF527" wp14:editId="57AFD6BF">
            <wp:extent cx="5934075" cy="4181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181475"/>
                    </a:xfrm>
                    <a:prstGeom prst="rect">
                      <a:avLst/>
                    </a:prstGeom>
                    <a:noFill/>
                    <a:ln>
                      <a:noFill/>
                    </a:ln>
                  </pic:spPr>
                </pic:pic>
              </a:graphicData>
            </a:graphic>
          </wp:inline>
        </w:drawing>
      </w:r>
    </w:p>
    <w:p w14:paraId="1C39B69A" w14:textId="3CCAF4BF" w:rsidR="00843C6C" w:rsidRPr="00843C6C" w:rsidRDefault="00843C6C" w:rsidP="00843C6C">
      <w:pPr>
        <w:pStyle w:val="Caption"/>
        <w:jc w:val="both"/>
        <w:rPr>
          <w:rFonts w:asciiTheme="majorBidi" w:eastAsia="Calibri" w:hAnsiTheme="majorBidi" w:cstheme="majorBidi"/>
          <w:color w:val="auto"/>
          <w:sz w:val="24"/>
          <w:szCs w:val="24"/>
          <w:lang w:val="en-US" w:eastAsia="x-none"/>
        </w:rPr>
      </w:pPr>
      <w:r w:rsidRPr="00843C6C">
        <w:rPr>
          <w:rFonts w:asciiTheme="majorBidi" w:eastAsia="Calibri" w:hAnsiTheme="majorBidi" w:cstheme="majorBidi"/>
          <w:color w:val="auto"/>
          <w:sz w:val="24"/>
          <w:szCs w:val="24"/>
          <w:lang w:val="en-US" w:eastAsia="x-none"/>
        </w:rPr>
        <w:t xml:space="preserve">Figure </w:t>
      </w:r>
      <w:r w:rsidRPr="00843C6C">
        <w:rPr>
          <w:rFonts w:asciiTheme="majorBidi" w:eastAsia="Calibri" w:hAnsiTheme="majorBidi" w:cstheme="majorBidi"/>
          <w:color w:val="auto"/>
          <w:sz w:val="24"/>
          <w:szCs w:val="24"/>
          <w:lang w:val="en-US" w:eastAsia="x-none"/>
        </w:rPr>
        <w:fldChar w:fldCharType="begin"/>
      </w:r>
      <w:r w:rsidRPr="00843C6C">
        <w:rPr>
          <w:rFonts w:asciiTheme="majorBidi" w:eastAsia="Calibri" w:hAnsiTheme="majorBidi" w:cstheme="majorBidi"/>
          <w:color w:val="auto"/>
          <w:sz w:val="24"/>
          <w:szCs w:val="24"/>
          <w:lang w:val="en-US" w:eastAsia="x-none"/>
        </w:rPr>
        <w:instrText xml:space="preserve"> SEQ Figure \* ARABIC </w:instrText>
      </w:r>
      <w:r w:rsidRPr="00843C6C">
        <w:rPr>
          <w:rFonts w:asciiTheme="majorBidi" w:eastAsia="Calibri" w:hAnsiTheme="majorBidi" w:cstheme="majorBidi"/>
          <w:color w:val="auto"/>
          <w:sz w:val="24"/>
          <w:szCs w:val="24"/>
          <w:lang w:val="en-US" w:eastAsia="x-none"/>
        </w:rPr>
        <w:fldChar w:fldCharType="separate"/>
      </w:r>
      <w:r w:rsidRPr="00843C6C">
        <w:rPr>
          <w:rFonts w:asciiTheme="majorBidi" w:eastAsia="Calibri" w:hAnsiTheme="majorBidi" w:cstheme="majorBidi"/>
          <w:color w:val="auto"/>
          <w:sz w:val="24"/>
          <w:szCs w:val="24"/>
          <w:lang w:val="en-US" w:eastAsia="x-none"/>
        </w:rPr>
        <w:t>1</w:t>
      </w:r>
      <w:r w:rsidRPr="00843C6C">
        <w:rPr>
          <w:rFonts w:asciiTheme="majorBidi" w:eastAsia="Calibri" w:hAnsiTheme="majorBidi" w:cstheme="majorBidi"/>
          <w:color w:val="auto"/>
          <w:sz w:val="24"/>
          <w:szCs w:val="24"/>
          <w:lang w:val="en-US" w:eastAsia="x-none"/>
        </w:rPr>
        <w:fldChar w:fldCharType="end"/>
      </w:r>
      <w:r w:rsidR="00A47B66">
        <w:rPr>
          <w:rFonts w:asciiTheme="majorBidi" w:eastAsia="Calibri" w:hAnsiTheme="majorBidi" w:cstheme="majorBidi"/>
          <w:color w:val="auto"/>
          <w:sz w:val="24"/>
          <w:szCs w:val="24"/>
          <w:lang w:val="en-US" w:eastAsia="x-none"/>
        </w:rPr>
        <w:t xml:space="preserve"> </w:t>
      </w:r>
      <w:r w:rsidRPr="00843C6C">
        <w:rPr>
          <w:rFonts w:asciiTheme="majorBidi" w:eastAsia="Calibri" w:hAnsiTheme="majorBidi" w:cstheme="majorBidi"/>
          <w:color w:val="auto"/>
          <w:sz w:val="24"/>
          <w:szCs w:val="24"/>
          <w:lang w:val="en-US" w:eastAsia="x-none"/>
        </w:rPr>
        <w:t>LogK</w:t>
      </w:r>
      <w:r w:rsidRPr="00920544">
        <w:rPr>
          <w:rFonts w:asciiTheme="majorBidi" w:eastAsia="Calibri" w:hAnsiTheme="majorBidi" w:cstheme="majorBidi"/>
          <w:color w:val="auto"/>
          <w:sz w:val="24"/>
          <w:szCs w:val="24"/>
          <w:vertAlign w:val="subscript"/>
          <w:lang w:val="en-US" w:eastAsia="x-none"/>
        </w:rPr>
        <w:t>p</w:t>
      </w:r>
      <w:r w:rsidRPr="00843C6C">
        <w:rPr>
          <w:rFonts w:asciiTheme="majorBidi" w:eastAsia="Calibri" w:hAnsiTheme="majorBidi" w:cstheme="majorBidi"/>
          <w:color w:val="auto"/>
          <w:sz w:val="24"/>
          <w:szCs w:val="24"/>
          <w:lang w:val="en-US" w:eastAsia="x-none"/>
        </w:rPr>
        <w:t xml:space="preserve"> distribution for the dataset</w:t>
      </w:r>
    </w:p>
    <w:p w14:paraId="2663B01A" w14:textId="77777777" w:rsidR="00843C6C" w:rsidRDefault="00843C6C" w:rsidP="00843C6C">
      <w:pPr>
        <w:keepNext/>
      </w:pPr>
      <w:r>
        <w:rPr>
          <w:noProof/>
          <w:lang w:val="en-US"/>
        </w:rPr>
        <w:lastRenderedPageBreak/>
        <w:drawing>
          <wp:inline distT="0" distB="0" distL="0" distR="0" wp14:anchorId="7618FF17" wp14:editId="37FF0D9E">
            <wp:extent cx="5943600" cy="41713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71315"/>
                    </a:xfrm>
                    <a:prstGeom prst="rect">
                      <a:avLst/>
                    </a:prstGeom>
                    <a:noFill/>
                    <a:ln>
                      <a:noFill/>
                    </a:ln>
                  </pic:spPr>
                </pic:pic>
              </a:graphicData>
            </a:graphic>
          </wp:inline>
        </w:drawing>
      </w:r>
    </w:p>
    <w:p w14:paraId="59679702" w14:textId="77777777" w:rsidR="00843C6C" w:rsidRPr="00F8296E" w:rsidRDefault="00843C6C" w:rsidP="00843C6C">
      <w:pPr>
        <w:pStyle w:val="Caption"/>
        <w:rPr>
          <w:rFonts w:asciiTheme="majorBidi" w:eastAsia="Calibri" w:hAnsiTheme="majorBidi" w:cstheme="majorBidi"/>
          <w:color w:val="auto"/>
          <w:sz w:val="24"/>
          <w:szCs w:val="24"/>
          <w:lang w:val="en-US" w:eastAsia="x-none"/>
        </w:rPr>
      </w:pPr>
      <w:r w:rsidRPr="00F8296E">
        <w:rPr>
          <w:rFonts w:asciiTheme="majorBidi" w:eastAsia="Calibri" w:hAnsiTheme="majorBidi" w:cstheme="majorBidi"/>
          <w:color w:val="auto"/>
          <w:sz w:val="24"/>
          <w:szCs w:val="24"/>
          <w:lang w:val="en-US" w:eastAsia="x-none"/>
        </w:rPr>
        <w:t xml:space="preserve">Figure </w:t>
      </w:r>
      <w:r w:rsidRPr="00F8296E">
        <w:rPr>
          <w:rFonts w:asciiTheme="majorBidi" w:eastAsia="Calibri" w:hAnsiTheme="majorBidi" w:cstheme="majorBidi"/>
          <w:color w:val="auto"/>
          <w:sz w:val="24"/>
          <w:szCs w:val="24"/>
          <w:lang w:val="en-US" w:eastAsia="x-none"/>
        </w:rPr>
        <w:fldChar w:fldCharType="begin"/>
      </w:r>
      <w:r w:rsidRPr="00F8296E">
        <w:rPr>
          <w:rFonts w:asciiTheme="majorBidi" w:eastAsia="Calibri" w:hAnsiTheme="majorBidi" w:cstheme="majorBidi"/>
          <w:color w:val="auto"/>
          <w:sz w:val="24"/>
          <w:szCs w:val="24"/>
          <w:lang w:val="en-US" w:eastAsia="x-none"/>
        </w:rPr>
        <w:instrText xml:space="preserve"> SEQ Figure \* ARABIC </w:instrText>
      </w:r>
      <w:r w:rsidRPr="00F8296E">
        <w:rPr>
          <w:rFonts w:asciiTheme="majorBidi" w:eastAsia="Calibri" w:hAnsiTheme="majorBidi" w:cstheme="majorBidi"/>
          <w:color w:val="auto"/>
          <w:sz w:val="24"/>
          <w:szCs w:val="24"/>
          <w:lang w:val="en-US" w:eastAsia="x-none"/>
        </w:rPr>
        <w:fldChar w:fldCharType="separate"/>
      </w:r>
      <w:r w:rsidRPr="00F8296E">
        <w:rPr>
          <w:rFonts w:asciiTheme="majorBidi" w:eastAsia="Calibri" w:hAnsiTheme="majorBidi" w:cstheme="majorBidi"/>
          <w:color w:val="auto"/>
          <w:sz w:val="24"/>
          <w:szCs w:val="24"/>
          <w:lang w:val="en-US" w:eastAsia="x-none"/>
        </w:rPr>
        <w:t>2</w:t>
      </w:r>
      <w:r w:rsidRPr="00F8296E">
        <w:rPr>
          <w:rFonts w:asciiTheme="majorBidi" w:eastAsia="Calibri" w:hAnsiTheme="majorBidi" w:cstheme="majorBidi"/>
          <w:color w:val="auto"/>
          <w:sz w:val="24"/>
          <w:szCs w:val="24"/>
          <w:lang w:val="en-US" w:eastAsia="x-none"/>
        </w:rPr>
        <w:fldChar w:fldCharType="end"/>
      </w:r>
    </w:p>
    <w:p w14:paraId="0AD311AE" w14:textId="77777777" w:rsidR="00843C6C" w:rsidRDefault="00843C6C" w:rsidP="00843C6C">
      <w:pPr>
        <w:keepNext/>
      </w:pPr>
      <w:r>
        <w:rPr>
          <w:noProof/>
          <w:lang w:val="en-US"/>
        </w:rPr>
        <w:lastRenderedPageBreak/>
        <w:drawing>
          <wp:inline distT="0" distB="0" distL="0" distR="0" wp14:anchorId="3E9B3971" wp14:editId="63F781B6">
            <wp:extent cx="5943600" cy="4169663"/>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43600" cy="4169663"/>
                    </a:xfrm>
                    <a:prstGeom prst="rect">
                      <a:avLst/>
                    </a:prstGeom>
                    <a:noFill/>
                    <a:ln>
                      <a:noFill/>
                    </a:ln>
                  </pic:spPr>
                </pic:pic>
              </a:graphicData>
            </a:graphic>
          </wp:inline>
        </w:drawing>
      </w:r>
    </w:p>
    <w:p w14:paraId="5E5A05BE" w14:textId="77777777" w:rsidR="00843C6C" w:rsidRPr="00F8296E" w:rsidRDefault="00843C6C" w:rsidP="00843C6C">
      <w:pPr>
        <w:pStyle w:val="Caption"/>
        <w:rPr>
          <w:rFonts w:asciiTheme="majorBidi" w:eastAsia="Calibri" w:hAnsiTheme="majorBidi" w:cstheme="majorBidi"/>
          <w:color w:val="auto"/>
          <w:sz w:val="24"/>
          <w:szCs w:val="24"/>
          <w:lang w:val="en-US" w:eastAsia="x-none"/>
        </w:rPr>
      </w:pPr>
      <w:r w:rsidRPr="00F8296E">
        <w:rPr>
          <w:rFonts w:asciiTheme="majorBidi" w:eastAsia="Calibri" w:hAnsiTheme="majorBidi" w:cstheme="majorBidi"/>
          <w:color w:val="auto"/>
          <w:sz w:val="24"/>
          <w:szCs w:val="24"/>
          <w:lang w:val="en-US" w:eastAsia="x-none"/>
        </w:rPr>
        <w:t xml:space="preserve">Figure </w:t>
      </w:r>
      <w:r w:rsidRPr="00F8296E">
        <w:rPr>
          <w:rFonts w:asciiTheme="majorBidi" w:eastAsia="Calibri" w:hAnsiTheme="majorBidi" w:cstheme="majorBidi"/>
          <w:color w:val="auto"/>
          <w:sz w:val="24"/>
          <w:szCs w:val="24"/>
          <w:lang w:val="en-US" w:eastAsia="x-none"/>
        </w:rPr>
        <w:fldChar w:fldCharType="begin"/>
      </w:r>
      <w:r w:rsidRPr="00F8296E">
        <w:rPr>
          <w:rFonts w:asciiTheme="majorBidi" w:eastAsia="Calibri" w:hAnsiTheme="majorBidi" w:cstheme="majorBidi"/>
          <w:color w:val="auto"/>
          <w:sz w:val="24"/>
          <w:szCs w:val="24"/>
          <w:lang w:val="en-US" w:eastAsia="x-none"/>
        </w:rPr>
        <w:instrText xml:space="preserve"> SEQ Figure \* ARABIC </w:instrText>
      </w:r>
      <w:r w:rsidRPr="00F8296E">
        <w:rPr>
          <w:rFonts w:asciiTheme="majorBidi" w:eastAsia="Calibri" w:hAnsiTheme="majorBidi" w:cstheme="majorBidi"/>
          <w:color w:val="auto"/>
          <w:sz w:val="24"/>
          <w:szCs w:val="24"/>
          <w:lang w:val="en-US" w:eastAsia="x-none"/>
        </w:rPr>
        <w:fldChar w:fldCharType="separate"/>
      </w:r>
      <w:r w:rsidRPr="00F8296E">
        <w:rPr>
          <w:rFonts w:asciiTheme="majorBidi" w:eastAsia="Calibri" w:hAnsiTheme="majorBidi" w:cstheme="majorBidi"/>
          <w:color w:val="auto"/>
          <w:sz w:val="24"/>
          <w:szCs w:val="24"/>
          <w:lang w:val="en-US" w:eastAsia="x-none"/>
        </w:rPr>
        <w:t>3</w:t>
      </w:r>
      <w:r w:rsidRPr="00F8296E">
        <w:rPr>
          <w:rFonts w:asciiTheme="majorBidi" w:eastAsia="Calibri" w:hAnsiTheme="majorBidi" w:cstheme="majorBidi"/>
          <w:color w:val="auto"/>
          <w:sz w:val="24"/>
          <w:szCs w:val="24"/>
          <w:lang w:val="en-US" w:eastAsia="x-none"/>
        </w:rPr>
        <w:fldChar w:fldCharType="end"/>
      </w:r>
    </w:p>
    <w:p w14:paraId="21DDDB64" w14:textId="77777777" w:rsidR="00843C6C" w:rsidRDefault="00843C6C" w:rsidP="00843C6C">
      <w:pPr>
        <w:keepNext/>
      </w:pPr>
      <w:r>
        <w:rPr>
          <w:noProof/>
          <w:lang w:val="en-US"/>
        </w:rPr>
        <w:lastRenderedPageBreak/>
        <w:drawing>
          <wp:inline distT="0" distB="0" distL="0" distR="0" wp14:anchorId="59AF1881" wp14:editId="2D4BE940">
            <wp:extent cx="5934075" cy="4162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162425"/>
                    </a:xfrm>
                    <a:prstGeom prst="rect">
                      <a:avLst/>
                    </a:prstGeom>
                    <a:noFill/>
                    <a:ln>
                      <a:noFill/>
                    </a:ln>
                  </pic:spPr>
                </pic:pic>
              </a:graphicData>
            </a:graphic>
          </wp:inline>
        </w:drawing>
      </w:r>
    </w:p>
    <w:p w14:paraId="68423680" w14:textId="57365030" w:rsidR="00843C6C" w:rsidRPr="00F8296E" w:rsidRDefault="00843C6C" w:rsidP="00F8296E">
      <w:pPr>
        <w:pStyle w:val="Caption"/>
        <w:rPr>
          <w:rFonts w:asciiTheme="majorBidi" w:eastAsia="Calibri" w:hAnsiTheme="majorBidi" w:cstheme="majorBidi"/>
          <w:color w:val="auto"/>
          <w:sz w:val="24"/>
          <w:szCs w:val="24"/>
          <w:lang w:val="en-US" w:eastAsia="x-none"/>
        </w:rPr>
      </w:pPr>
      <w:r w:rsidRPr="00F8296E">
        <w:rPr>
          <w:rFonts w:asciiTheme="majorBidi" w:eastAsia="Calibri" w:hAnsiTheme="majorBidi" w:cstheme="majorBidi"/>
          <w:color w:val="auto"/>
          <w:sz w:val="24"/>
          <w:szCs w:val="24"/>
          <w:lang w:val="en-US" w:eastAsia="x-none"/>
        </w:rPr>
        <w:t xml:space="preserve">Figure </w:t>
      </w:r>
      <w:r w:rsidRPr="00F8296E">
        <w:rPr>
          <w:rFonts w:asciiTheme="majorBidi" w:eastAsia="Calibri" w:hAnsiTheme="majorBidi" w:cstheme="majorBidi"/>
          <w:color w:val="auto"/>
          <w:sz w:val="24"/>
          <w:szCs w:val="24"/>
          <w:lang w:val="en-US" w:eastAsia="x-none"/>
        </w:rPr>
        <w:fldChar w:fldCharType="begin"/>
      </w:r>
      <w:r w:rsidRPr="00F8296E">
        <w:rPr>
          <w:rFonts w:asciiTheme="majorBidi" w:eastAsia="Calibri" w:hAnsiTheme="majorBidi" w:cstheme="majorBidi"/>
          <w:color w:val="auto"/>
          <w:sz w:val="24"/>
          <w:szCs w:val="24"/>
          <w:lang w:val="en-US" w:eastAsia="x-none"/>
        </w:rPr>
        <w:instrText xml:space="preserve"> SEQ Figure \* ARABIC </w:instrText>
      </w:r>
      <w:r w:rsidRPr="00F8296E">
        <w:rPr>
          <w:rFonts w:asciiTheme="majorBidi" w:eastAsia="Calibri" w:hAnsiTheme="majorBidi" w:cstheme="majorBidi"/>
          <w:color w:val="auto"/>
          <w:sz w:val="24"/>
          <w:szCs w:val="24"/>
          <w:lang w:val="en-US" w:eastAsia="x-none"/>
        </w:rPr>
        <w:fldChar w:fldCharType="separate"/>
      </w:r>
      <w:r w:rsidRPr="00F8296E">
        <w:rPr>
          <w:rFonts w:asciiTheme="majorBidi" w:eastAsia="Calibri" w:hAnsiTheme="majorBidi" w:cstheme="majorBidi"/>
          <w:color w:val="auto"/>
          <w:sz w:val="24"/>
          <w:szCs w:val="24"/>
          <w:lang w:val="en-US" w:eastAsia="x-none"/>
        </w:rPr>
        <w:t>4</w:t>
      </w:r>
      <w:r w:rsidRPr="00F8296E">
        <w:rPr>
          <w:rFonts w:asciiTheme="majorBidi" w:eastAsia="Calibri" w:hAnsiTheme="majorBidi" w:cstheme="majorBidi"/>
          <w:color w:val="auto"/>
          <w:sz w:val="24"/>
          <w:szCs w:val="24"/>
          <w:lang w:val="en-US" w:eastAsia="x-none"/>
        </w:rPr>
        <w:fldChar w:fldCharType="end"/>
      </w:r>
    </w:p>
    <w:p w14:paraId="419E688F" w14:textId="544014AA" w:rsidR="00843C6C" w:rsidRDefault="00843C6C" w:rsidP="000A62AB">
      <w:pPr>
        <w:spacing w:after="0" w:line="360" w:lineRule="auto"/>
        <w:contextualSpacing/>
        <w:jc w:val="lowKashida"/>
        <w:rPr>
          <w:rFonts w:asciiTheme="majorBidi" w:hAnsiTheme="majorBidi" w:cstheme="majorBidi"/>
          <w:sz w:val="24"/>
          <w:szCs w:val="24"/>
          <w:lang w:val="en-US"/>
        </w:rPr>
      </w:pPr>
    </w:p>
    <w:p w14:paraId="587398DF" w14:textId="77777777" w:rsidR="00843C6C" w:rsidRDefault="00843C6C" w:rsidP="00843C6C">
      <w:pPr>
        <w:keepNext/>
      </w:pPr>
      <w:r>
        <w:rPr>
          <w:noProof/>
          <w:lang w:val="en-US"/>
        </w:rPr>
        <w:lastRenderedPageBreak/>
        <w:drawing>
          <wp:inline distT="0" distB="0" distL="0" distR="0" wp14:anchorId="0E8C80A6" wp14:editId="3F302A09">
            <wp:extent cx="5934075" cy="4162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162425"/>
                    </a:xfrm>
                    <a:prstGeom prst="rect">
                      <a:avLst/>
                    </a:prstGeom>
                    <a:noFill/>
                    <a:ln>
                      <a:noFill/>
                    </a:ln>
                  </pic:spPr>
                </pic:pic>
              </a:graphicData>
            </a:graphic>
          </wp:inline>
        </w:drawing>
      </w:r>
    </w:p>
    <w:p w14:paraId="65BC9427" w14:textId="77777777" w:rsidR="00843C6C" w:rsidRPr="00F8296E" w:rsidRDefault="00843C6C" w:rsidP="00843C6C">
      <w:pPr>
        <w:pStyle w:val="Caption"/>
        <w:rPr>
          <w:rFonts w:asciiTheme="majorBidi" w:eastAsia="Calibri" w:hAnsiTheme="majorBidi" w:cstheme="majorBidi"/>
          <w:color w:val="auto"/>
          <w:sz w:val="24"/>
          <w:szCs w:val="24"/>
          <w:lang w:val="en-US" w:eastAsia="x-none"/>
        </w:rPr>
      </w:pPr>
      <w:r w:rsidRPr="00F8296E">
        <w:rPr>
          <w:rFonts w:asciiTheme="majorBidi" w:eastAsia="Calibri" w:hAnsiTheme="majorBidi" w:cstheme="majorBidi"/>
          <w:color w:val="auto"/>
          <w:sz w:val="24"/>
          <w:szCs w:val="24"/>
          <w:lang w:val="en-US" w:eastAsia="x-none"/>
        </w:rPr>
        <w:t xml:space="preserve">Figure </w:t>
      </w:r>
      <w:r w:rsidRPr="00F8296E">
        <w:rPr>
          <w:rFonts w:asciiTheme="majorBidi" w:eastAsia="Calibri" w:hAnsiTheme="majorBidi" w:cstheme="majorBidi"/>
          <w:color w:val="auto"/>
          <w:sz w:val="24"/>
          <w:szCs w:val="24"/>
          <w:lang w:val="en-US" w:eastAsia="x-none"/>
        </w:rPr>
        <w:fldChar w:fldCharType="begin"/>
      </w:r>
      <w:r w:rsidRPr="00F8296E">
        <w:rPr>
          <w:rFonts w:asciiTheme="majorBidi" w:eastAsia="Calibri" w:hAnsiTheme="majorBidi" w:cstheme="majorBidi"/>
          <w:color w:val="auto"/>
          <w:sz w:val="24"/>
          <w:szCs w:val="24"/>
          <w:lang w:val="en-US" w:eastAsia="x-none"/>
        </w:rPr>
        <w:instrText xml:space="preserve"> SEQ Figure \* ARABIC </w:instrText>
      </w:r>
      <w:r w:rsidRPr="00F8296E">
        <w:rPr>
          <w:rFonts w:asciiTheme="majorBidi" w:eastAsia="Calibri" w:hAnsiTheme="majorBidi" w:cstheme="majorBidi"/>
          <w:color w:val="auto"/>
          <w:sz w:val="24"/>
          <w:szCs w:val="24"/>
          <w:lang w:val="en-US" w:eastAsia="x-none"/>
        </w:rPr>
        <w:fldChar w:fldCharType="separate"/>
      </w:r>
      <w:r w:rsidRPr="00F8296E">
        <w:rPr>
          <w:rFonts w:asciiTheme="majorBidi" w:eastAsia="Calibri" w:hAnsiTheme="majorBidi" w:cstheme="majorBidi"/>
          <w:color w:val="auto"/>
          <w:sz w:val="24"/>
          <w:szCs w:val="24"/>
          <w:lang w:val="en-US" w:eastAsia="x-none"/>
        </w:rPr>
        <w:t>5</w:t>
      </w:r>
      <w:r w:rsidRPr="00F8296E">
        <w:rPr>
          <w:rFonts w:asciiTheme="majorBidi" w:eastAsia="Calibri" w:hAnsiTheme="majorBidi" w:cstheme="majorBidi"/>
          <w:color w:val="auto"/>
          <w:sz w:val="24"/>
          <w:szCs w:val="24"/>
          <w:lang w:val="en-US" w:eastAsia="x-none"/>
        </w:rPr>
        <w:fldChar w:fldCharType="end"/>
      </w:r>
    </w:p>
    <w:p w14:paraId="63719173" w14:textId="77777777" w:rsidR="00843C6C" w:rsidRPr="00843C6C" w:rsidRDefault="00843C6C" w:rsidP="000A62AB">
      <w:pPr>
        <w:spacing w:after="0" w:line="360" w:lineRule="auto"/>
        <w:contextualSpacing/>
        <w:jc w:val="lowKashida"/>
        <w:rPr>
          <w:rFonts w:asciiTheme="majorBidi" w:hAnsiTheme="majorBidi" w:cstheme="majorBidi"/>
          <w:sz w:val="24"/>
          <w:szCs w:val="24"/>
        </w:rPr>
      </w:pPr>
    </w:p>
    <w:p w14:paraId="3965A47C" w14:textId="68677147" w:rsidR="00843C6C" w:rsidRDefault="00843C6C" w:rsidP="000A62AB">
      <w:pPr>
        <w:spacing w:after="0" w:line="360" w:lineRule="auto"/>
        <w:contextualSpacing/>
        <w:jc w:val="lowKashida"/>
        <w:rPr>
          <w:rFonts w:asciiTheme="majorBidi" w:hAnsiTheme="majorBidi" w:cstheme="majorBidi"/>
          <w:sz w:val="24"/>
          <w:szCs w:val="24"/>
          <w:lang w:val="en-US"/>
        </w:rPr>
      </w:pPr>
      <w:r w:rsidRPr="00843C6C">
        <w:rPr>
          <w:rFonts w:asciiTheme="majorBidi" w:hAnsiTheme="majorBidi" w:cstheme="majorBidi"/>
          <w:b/>
          <w:bCs/>
          <w:i/>
          <w:iCs/>
          <w:sz w:val="24"/>
          <w:szCs w:val="24"/>
        </w:rPr>
        <w:t>Descriptors Calculation</w:t>
      </w:r>
    </w:p>
    <w:p w14:paraId="5B0ACC4D" w14:textId="33093FC4" w:rsidR="00843C6C" w:rsidRDefault="00843C6C" w:rsidP="000A62AB">
      <w:pPr>
        <w:spacing w:after="0" w:line="360" w:lineRule="auto"/>
        <w:contextualSpacing/>
        <w:jc w:val="lowKashida"/>
        <w:rPr>
          <w:rFonts w:asciiTheme="majorBidi" w:hAnsiTheme="majorBidi" w:cstheme="majorBidi"/>
          <w:sz w:val="24"/>
          <w:szCs w:val="24"/>
          <w:lang w:val="en-US"/>
        </w:rPr>
      </w:pPr>
      <w:r w:rsidRPr="00843C6C">
        <w:rPr>
          <w:rFonts w:asciiTheme="majorBidi" w:hAnsiTheme="majorBidi" w:cstheme="majorBidi"/>
          <w:sz w:val="24"/>
          <w:szCs w:val="24"/>
          <w:lang w:val="en-US"/>
        </w:rPr>
        <w:t xml:space="preserve">A total of 222 </w:t>
      </w:r>
      <w:del w:id="64" w:author="lenovoo pc" w:date="2023-04-20T14:13:00Z">
        <w:r w:rsidRPr="00843C6C" w:rsidDel="00122A5A">
          <w:rPr>
            <w:rFonts w:asciiTheme="majorBidi" w:hAnsiTheme="majorBidi" w:cstheme="majorBidi"/>
            <w:sz w:val="24"/>
            <w:szCs w:val="24"/>
            <w:lang w:val="en-US"/>
          </w:rPr>
          <w:delText xml:space="preserve">one-dimensional and two-dimensional </w:delText>
        </w:r>
      </w:del>
      <w:ins w:id="65" w:author="lenovoo pc" w:date="2023-04-20T14:13:00Z">
        <w:r w:rsidR="00122A5A">
          <w:rPr>
            <w:rFonts w:asciiTheme="majorBidi" w:hAnsiTheme="majorBidi" w:cstheme="majorBidi"/>
            <w:sz w:val="24"/>
            <w:szCs w:val="24"/>
            <w:lang w:val="en-US"/>
          </w:rPr>
          <w:t xml:space="preserve">1D/2D </w:t>
        </w:r>
      </w:ins>
      <w:r w:rsidRPr="00843C6C">
        <w:rPr>
          <w:rFonts w:asciiTheme="majorBidi" w:hAnsiTheme="majorBidi" w:cstheme="majorBidi"/>
          <w:sz w:val="24"/>
          <w:szCs w:val="24"/>
          <w:lang w:val="en-US"/>
        </w:rPr>
        <w:t>descriptors were computed for the compounds present in the dataset. The descriptors heatmap (Figure 6) provides an overview of the correlations between the different molecular descriptors used in this study. As expected, there are strong correlations between certain descriptors, such as molecular weight and polar surface area (PSA), as well as between LogP and the number of rotatable bonds. These correlations suggest that molecules with higher molecular weight tend to have larger PSA values, while those with higher LogP tend to have a higher number of rotatable bonds. Additionally, there are weaker correlations between other pairs of descriptors, such as between LogP and molecular weight, and between PSA and the number of hydrogen bond acceptors</w:t>
      </w:r>
      <w:r>
        <w:rPr>
          <w:rFonts w:asciiTheme="majorBidi" w:hAnsiTheme="majorBidi" w:cstheme="majorBidi"/>
          <w:sz w:val="24"/>
          <w:szCs w:val="24"/>
          <w:lang w:val="en-US"/>
        </w:rPr>
        <w:t>.</w:t>
      </w:r>
    </w:p>
    <w:p w14:paraId="60261A58" w14:textId="651CD84C" w:rsidR="00843C6C" w:rsidRDefault="00843C6C" w:rsidP="000A62AB">
      <w:pPr>
        <w:spacing w:after="0" w:line="360" w:lineRule="auto"/>
        <w:contextualSpacing/>
        <w:jc w:val="lowKashida"/>
        <w:rPr>
          <w:rFonts w:asciiTheme="majorBidi" w:hAnsiTheme="majorBidi" w:cstheme="majorBidi"/>
          <w:sz w:val="24"/>
          <w:szCs w:val="24"/>
          <w:lang w:val="en-US"/>
        </w:rPr>
      </w:pPr>
      <w:r w:rsidRPr="00843C6C">
        <w:rPr>
          <w:rFonts w:asciiTheme="majorBidi" w:hAnsiTheme="majorBidi" w:cstheme="majorBidi"/>
          <w:sz w:val="24"/>
          <w:szCs w:val="24"/>
          <w:lang w:val="en-US"/>
        </w:rPr>
        <w:t xml:space="preserve">Interestingly, the heatmap also reveals some unexpected correlations, such as a moderate positive correlation between LogP and the number of hydrogen bond donors. This suggests that molecules with higher LogP may also have more hydrogen bond donors, which could impact their binding </w:t>
      </w:r>
      <w:r w:rsidRPr="00843C6C">
        <w:rPr>
          <w:rFonts w:asciiTheme="majorBidi" w:hAnsiTheme="majorBidi" w:cstheme="majorBidi"/>
          <w:sz w:val="24"/>
          <w:szCs w:val="24"/>
          <w:lang w:val="en-US"/>
        </w:rPr>
        <w:lastRenderedPageBreak/>
        <w:t>properties and solubility. Overall, the heatmap provides valuable insights into the relationships between different molecular descriptors, which can help guide the development of predictive models for drug design and discovery</w:t>
      </w:r>
      <w:r>
        <w:rPr>
          <w:rFonts w:asciiTheme="majorBidi" w:hAnsiTheme="majorBidi" w:cstheme="majorBidi"/>
          <w:sz w:val="24"/>
          <w:szCs w:val="24"/>
          <w:lang w:val="en-US"/>
        </w:rPr>
        <w:t>.</w:t>
      </w:r>
    </w:p>
    <w:p w14:paraId="1EA2D8E4" w14:textId="77777777" w:rsidR="00843C6C" w:rsidRDefault="00843C6C" w:rsidP="000A62AB">
      <w:pPr>
        <w:spacing w:after="0" w:line="360" w:lineRule="auto"/>
        <w:contextualSpacing/>
        <w:jc w:val="lowKashida"/>
        <w:rPr>
          <w:rFonts w:asciiTheme="majorBidi" w:hAnsiTheme="majorBidi" w:cstheme="majorBidi"/>
          <w:sz w:val="24"/>
          <w:szCs w:val="24"/>
          <w:lang w:val="en-US"/>
        </w:rPr>
      </w:pPr>
    </w:p>
    <w:p w14:paraId="2B64B0A1" w14:textId="77777777" w:rsidR="00843C6C" w:rsidRDefault="00843C6C" w:rsidP="00843C6C">
      <w:pPr>
        <w:keepNext/>
      </w:pPr>
      <w:r>
        <w:rPr>
          <w:noProof/>
          <w:lang w:val="en-US"/>
        </w:rPr>
        <w:drawing>
          <wp:inline distT="0" distB="0" distL="0" distR="0" wp14:anchorId="29806E45" wp14:editId="3F132555">
            <wp:extent cx="5934710" cy="604710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710" cy="6047105"/>
                    </a:xfrm>
                    <a:prstGeom prst="rect">
                      <a:avLst/>
                    </a:prstGeom>
                    <a:noFill/>
                    <a:ln>
                      <a:noFill/>
                    </a:ln>
                  </pic:spPr>
                </pic:pic>
              </a:graphicData>
            </a:graphic>
          </wp:inline>
        </w:drawing>
      </w:r>
    </w:p>
    <w:p w14:paraId="50D8D56C" w14:textId="77777777" w:rsidR="00843C6C" w:rsidRPr="005E3873" w:rsidDel="005E3873" w:rsidRDefault="00843C6C" w:rsidP="005E3873">
      <w:pPr>
        <w:pStyle w:val="Caption"/>
        <w:rPr>
          <w:del w:id="66" w:author="Ahmad Hammad" w:date="2023-05-13T19:07:00Z"/>
          <w:rFonts w:asciiTheme="majorBidi" w:eastAsia="Calibri" w:hAnsiTheme="majorBidi" w:cstheme="majorBidi"/>
          <w:color w:val="auto"/>
          <w:sz w:val="24"/>
          <w:szCs w:val="24"/>
          <w:lang w:val="en-US" w:eastAsia="x-none"/>
        </w:rPr>
      </w:pPr>
      <w:r w:rsidRPr="005E3873">
        <w:rPr>
          <w:rFonts w:asciiTheme="majorBidi" w:eastAsia="Calibri" w:hAnsiTheme="majorBidi" w:cstheme="majorBidi"/>
          <w:i w:val="0"/>
          <w:iCs w:val="0"/>
          <w:sz w:val="24"/>
          <w:szCs w:val="24"/>
          <w:lang w:val="en-US" w:eastAsia="x-none"/>
        </w:rPr>
        <w:t xml:space="preserve">Figure </w:t>
      </w:r>
      <w:r w:rsidRPr="005E3873">
        <w:rPr>
          <w:rFonts w:asciiTheme="majorBidi" w:eastAsia="Calibri" w:hAnsiTheme="majorBidi" w:cstheme="majorBidi"/>
          <w:i w:val="0"/>
          <w:iCs w:val="0"/>
          <w:sz w:val="24"/>
          <w:szCs w:val="24"/>
          <w:lang w:val="en-US" w:eastAsia="x-none"/>
          <w:rPrChange w:id="67" w:author="Ahmad Hammad" w:date="2023-05-13T19:07:00Z">
            <w:rPr>
              <w:rFonts w:asciiTheme="majorBidi" w:eastAsia="Calibri" w:hAnsiTheme="majorBidi" w:cstheme="majorBidi"/>
              <w:i w:val="0"/>
              <w:iCs w:val="0"/>
              <w:sz w:val="24"/>
              <w:szCs w:val="24"/>
              <w:lang w:val="en-US" w:eastAsia="x-none"/>
            </w:rPr>
          </w:rPrChange>
        </w:rPr>
        <w:fldChar w:fldCharType="begin"/>
      </w:r>
      <w:r w:rsidRPr="005E3873">
        <w:rPr>
          <w:rFonts w:asciiTheme="majorBidi" w:eastAsia="Calibri" w:hAnsiTheme="majorBidi" w:cstheme="majorBidi"/>
          <w:i w:val="0"/>
          <w:iCs w:val="0"/>
          <w:sz w:val="24"/>
          <w:szCs w:val="24"/>
          <w:lang w:val="en-US" w:eastAsia="x-none"/>
        </w:rPr>
        <w:instrText xml:space="preserve"> SEQ Figure \* ARABIC </w:instrText>
      </w:r>
      <w:r w:rsidRPr="005E3873">
        <w:rPr>
          <w:rFonts w:asciiTheme="majorBidi" w:eastAsia="Calibri" w:hAnsiTheme="majorBidi" w:cstheme="majorBidi"/>
          <w:i w:val="0"/>
          <w:iCs w:val="0"/>
          <w:sz w:val="24"/>
          <w:szCs w:val="24"/>
          <w:lang w:val="en-US" w:eastAsia="x-none"/>
          <w:rPrChange w:id="68" w:author="Ahmad Hammad" w:date="2023-05-13T19:07:00Z">
            <w:rPr>
              <w:rFonts w:asciiTheme="majorBidi" w:eastAsia="Calibri" w:hAnsiTheme="majorBidi" w:cstheme="majorBidi"/>
              <w:i w:val="0"/>
              <w:iCs w:val="0"/>
              <w:sz w:val="24"/>
              <w:szCs w:val="24"/>
              <w:lang w:val="en-US" w:eastAsia="x-none"/>
            </w:rPr>
          </w:rPrChange>
        </w:rPr>
        <w:fldChar w:fldCharType="separate"/>
      </w:r>
      <w:r w:rsidRPr="005E3873">
        <w:rPr>
          <w:rFonts w:asciiTheme="majorBidi" w:eastAsia="Calibri" w:hAnsiTheme="majorBidi" w:cstheme="majorBidi"/>
          <w:i w:val="0"/>
          <w:iCs w:val="0"/>
          <w:sz w:val="24"/>
          <w:szCs w:val="24"/>
          <w:lang w:val="en-US" w:eastAsia="x-none"/>
        </w:rPr>
        <w:t>6</w:t>
      </w:r>
      <w:r w:rsidRPr="005E3873">
        <w:rPr>
          <w:rFonts w:asciiTheme="majorBidi" w:eastAsia="Calibri" w:hAnsiTheme="majorBidi" w:cstheme="majorBidi"/>
          <w:i w:val="0"/>
          <w:iCs w:val="0"/>
          <w:sz w:val="24"/>
          <w:szCs w:val="24"/>
          <w:lang w:val="en-US" w:eastAsia="x-none"/>
          <w:rPrChange w:id="69" w:author="Ahmad Hammad" w:date="2023-05-13T19:07:00Z">
            <w:rPr>
              <w:rFonts w:asciiTheme="majorBidi" w:eastAsia="Calibri" w:hAnsiTheme="majorBidi" w:cstheme="majorBidi"/>
              <w:i w:val="0"/>
              <w:iCs w:val="0"/>
              <w:sz w:val="24"/>
              <w:szCs w:val="24"/>
              <w:lang w:val="en-US" w:eastAsia="x-none"/>
            </w:rPr>
          </w:rPrChange>
        </w:rPr>
        <w:fldChar w:fldCharType="end"/>
      </w:r>
    </w:p>
    <w:p w14:paraId="40B643F9" w14:textId="77777777" w:rsidR="005E3873" w:rsidRPr="005E3873" w:rsidRDefault="005E3873">
      <w:pPr>
        <w:rPr>
          <w:ins w:id="70" w:author="Ahmad Hammad" w:date="2023-05-13T19:07:00Z"/>
          <w:rFonts w:eastAsia="Calibri"/>
          <w:lang w:val="en-US" w:eastAsia="x-none"/>
          <w:rPrChange w:id="71" w:author="Ahmad Hammad" w:date="2023-05-13T19:07:00Z">
            <w:rPr>
              <w:ins w:id="72" w:author="Ahmad Hammad" w:date="2023-05-13T19:07:00Z"/>
              <w:rFonts w:asciiTheme="majorBidi" w:eastAsia="Calibri" w:hAnsiTheme="majorBidi" w:cstheme="majorBidi"/>
              <w:color w:val="auto"/>
              <w:sz w:val="24"/>
              <w:szCs w:val="24"/>
              <w:lang w:val="en-US" w:eastAsia="x-none"/>
            </w:rPr>
          </w:rPrChange>
        </w:rPr>
        <w:pPrChange w:id="73" w:author="Ahmad Hammad" w:date="2023-05-13T19:07:00Z">
          <w:pPr>
            <w:pStyle w:val="Caption"/>
          </w:pPr>
        </w:pPrChange>
      </w:pPr>
    </w:p>
    <w:p w14:paraId="7F31D31D" w14:textId="77777777" w:rsidR="005E3873" w:rsidRDefault="005E3873" w:rsidP="005E3873">
      <w:pPr>
        <w:pStyle w:val="NormalAPA"/>
        <w:rPr>
          <w:ins w:id="74" w:author="Ahmad Hammad" w:date="2023-05-13T19:07:00Z"/>
          <w:lang w:val="en-US"/>
        </w:rPr>
      </w:pPr>
      <w:ins w:id="75" w:author="Ahmad Hammad" w:date="2023-05-13T19:07:00Z">
        <w:r>
          <w:rPr>
            <w:noProof/>
            <w:lang w:val="en-US"/>
          </w:rPr>
          <w:lastRenderedPageBreak/>
          <w:drawing>
            <wp:inline distT="0" distB="0" distL="0" distR="0" wp14:anchorId="17F2E168" wp14:editId="5BBE11DF">
              <wp:extent cx="5943600" cy="3391535"/>
              <wp:effectExtent l="0" t="0" r="0" b="0"/>
              <wp:docPr id="1866586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91535"/>
                      </a:xfrm>
                      <a:prstGeom prst="rect">
                        <a:avLst/>
                      </a:prstGeom>
                      <a:noFill/>
                      <a:ln>
                        <a:noFill/>
                      </a:ln>
                    </pic:spPr>
                  </pic:pic>
                </a:graphicData>
              </a:graphic>
            </wp:inline>
          </w:drawing>
        </w:r>
      </w:ins>
    </w:p>
    <w:p w14:paraId="357D0343" w14:textId="492ACCD3" w:rsidR="005E3873" w:rsidRDefault="005E3873" w:rsidP="005E3873">
      <w:pPr>
        <w:pStyle w:val="NormalAPA"/>
        <w:jc w:val="center"/>
        <w:rPr>
          <w:ins w:id="76" w:author="Ahmad Hammad" w:date="2023-05-13T19:07:00Z"/>
          <w:lang w:val="en-US"/>
        </w:rPr>
      </w:pPr>
      <w:ins w:id="77" w:author="Ahmad Hammad" w:date="2023-05-13T19:07:00Z">
        <w:r>
          <w:rPr>
            <w:lang w:val="en-US"/>
          </w:rPr>
          <w:t>Figure 7: Some Correlated Features</w:t>
        </w:r>
      </w:ins>
    </w:p>
    <w:p w14:paraId="0939A420" w14:textId="38815E2C" w:rsidR="00843C6C" w:rsidRPr="007C45A3" w:rsidRDefault="00AD0DF8">
      <w:pPr>
        <w:pStyle w:val="Caption"/>
        <w:rPr>
          <w:rFonts w:ascii="Times New Roman" w:eastAsia="Calibri" w:hAnsi="Times New Roman" w:cs="Times New Roman"/>
          <w:i w:val="0"/>
          <w:iCs w:val="0"/>
          <w:color w:val="auto"/>
          <w:sz w:val="24"/>
          <w:szCs w:val="24"/>
          <w:lang w:val="en-US" w:eastAsia="x-none"/>
          <w:rPrChange w:id="78" w:author="Ahmad Hammad" w:date="2023-05-13T19:09:00Z">
            <w:rPr>
              <w:rFonts w:asciiTheme="majorBidi" w:eastAsia="Calibri" w:hAnsiTheme="majorBidi" w:cstheme="majorBidi"/>
              <w:b/>
              <w:bCs/>
              <w:i/>
              <w:iCs/>
              <w:sz w:val="24"/>
              <w:szCs w:val="24"/>
              <w:lang w:val="x-none" w:eastAsia="x-none"/>
            </w:rPr>
          </w:rPrChange>
        </w:rPr>
        <w:pPrChange w:id="79" w:author="Ahmad Hammad" w:date="2023-05-13T19:07:00Z">
          <w:pPr/>
        </w:pPrChange>
      </w:pPr>
      <w:ins w:id="80" w:author="Ahmad Hammad" w:date="2023-05-13T19:10:00Z">
        <w:r>
          <w:rPr>
            <w:rFonts w:ascii="Times New Roman" w:eastAsia="Calibri" w:hAnsi="Times New Roman" w:cs="Times New Roman"/>
            <w:i w:val="0"/>
            <w:iCs w:val="0"/>
            <w:color w:val="auto"/>
            <w:sz w:val="24"/>
            <w:szCs w:val="24"/>
            <w:lang w:val="en-US" w:eastAsia="x-none"/>
          </w:rPr>
          <w:t xml:space="preserve">Figure </w:t>
        </w:r>
        <w:r w:rsidR="005664A4">
          <w:rPr>
            <w:rFonts w:ascii="Times New Roman" w:eastAsia="Calibri" w:hAnsi="Times New Roman" w:cs="Times New Roman"/>
            <w:i w:val="0"/>
            <w:iCs w:val="0"/>
            <w:color w:val="auto"/>
            <w:sz w:val="24"/>
            <w:szCs w:val="24"/>
            <w:lang w:val="en-US" w:eastAsia="x-none"/>
          </w:rPr>
          <w:t>7 illustrates some correlated features with, we can see that SP</w:t>
        </w:r>
        <w:r w:rsidR="00887F82">
          <w:rPr>
            <w:rFonts w:ascii="Times New Roman" w:eastAsia="Calibri" w:hAnsi="Times New Roman" w:cs="Times New Roman"/>
            <w:i w:val="0"/>
            <w:iCs w:val="0"/>
            <w:color w:val="auto"/>
            <w:sz w:val="24"/>
            <w:szCs w:val="24"/>
            <w:lang w:val="en-US" w:eastAsia="x-none"/>
          </w:rPr>
          <w:t xml:space="preserve">-3 is </w:t>
        </w:r>
      </w:ins>
      <w:ins w:id="81" w:author="Ahmad Hammad" w:date="2023-05-13T19:11:00Z">
        <w:r w:rsidR="00887F82">
          <w:rPr>
            <w:rFonts w:ascii="Times New Roman" w:eastAsia="Calibri" w:hAnsi="Times New Roman" w:cs="Times New Roman"/>
            <w:i w:val="0"/>
            <w:iCs w:val="0"/>
            <w:color w:val="auto"/>
            <w:sz w:val="24"/>
            <w:szCs w:val="24"/>
            <w:lang w:val="en-US" w:eastAsia="x-none"/>
          </w:rPr>
          <w:t xml:space="preserve">highly positively correlated with AMR, same for VP-3 </w:t>
        </w:r>
      </w:ins>
      <w:ins w:id="82" w:author="Ahmad Hammad" w:date="2023-05-13T19:12:00Z">
        <w:r w:rsidR="00011704">
          <w:rPr>
            <w:rFonts w:ascii="Times New Roman" w:eastAsia="Calibri" w:hAnsi="Times New Roman" w:cs="Times New Roman"/>
            <w:i w:val="0"/>
            <w:iCs w:val="0"/>
            <w:color w:val="auto"/>
            <w:sz w:val="24"/>
            <w:szCs w:val="24"/>
            <w:lang w:val="en-US" w:eastAsia="x-none"/>
          </w:rPr>
          <w:t>with</w:t>
        </w:r>
      </w:ins>
      <w:ins w:id="83" w:author="Ahmad Hammad" w:date="2023-05-13T19:11:00Z">
        <w:r w:rsidR="00887F82">
          <w:rPr>
            <w:rFonts w:ascii="Times New Roman" w:eastAsia="Calibri" w:hAnsi="Times New Roman" w:cs="Times New Roman"/>
            <w:i w:val="0"/>
            <w:iCs w:val="0"/>
            <w:color w:val="auto"/>
            <w:sz w:val="24"/>
            <w:szCs w:val="24"/>
            <w:lang w:val="en-US" w:eastAsia="x-none"/>
          </w:rPr>
          <w:t xml:space="preserve"> nB, and VP-6 </w:t>
        </w:r>
      </w:ins>
      <w:ins w:id="84" w:author="Ahmad Hammad" w:date="2023-05-13T19:12:00Z">
        <w:r w:rsidR="00011704">
          <w:rPr>
            <w:rFonts w:ascii="Times New Roman" w:eastAsia="Calibri" w:hAnsi="Times New Roman" w:cs="Times New Roman"/>
            <w:i w:val="0"/>
            <w:iCs w:val="0"/>
            <w:color w:val="auto"/>
            <w:sz w:val="24"/>
            <w:szCs w:val="24"/>
            <w:lang w:val="en-US" w:eastAsia="x-none"/>
          </w:rPr>
          <w:t>with</w:t>
        </w:r>
      </w:ins>
      <w:ins w:id="85" w:author="Ahmad Hammad" w:date="2023-05-13T19:11:00Z">
        <w:r w:rsidR="00887F82">
          <w:rPr>
            <w:rFonts w:ascii="Times New Roman" w:eastAsia="Calibri" w:hAnsi="Times New Roman" w:cs="Times New Roman"/>
            <w:i w:val="0"/>
            <w:iCs w:val="0"/>
            <w:color w:val="auto"/>
            <w:sz w:val="24"/>
            <w:szCs w:val="24"/>
            <w:lang w:val="en-US" w:eastAsia="x-none"/>
          </w:rPr>
          <w:t xml:space="preserve"> SP-4</w:t>
        </w:r>
        <w:r w:rsidR="00241301">
          <w:rPr>
            <w:rFonts w:ascii="Times New Roman" w:eastAsia="Calibri" w:hAnsi="Times New Roman" w:cs="Times New Roman"/>
            <w:i w:val="0"/>
            <w:iCs w:val="0"/>
            <w:color w:val="auto"/>
            <w:sz w:val="24"/>
            <w:szCs w:val="24"/>
            <w:lang w:val="en-US" w:eastAsia="x-none"/>
          </w:rPr>
          <w:t>, there are highly negatively corr</w:t>
        </w:r>
      </w:ins>
      <w:ins w:id="86" w:author="Ahmad Hammad" w:date="2023-05-13T19:12:00Z">
        <w:r w:rsidR="00241301">
          <w:rPr>
            <w:rFonts w:ascii="Times New Roman" w:eastAsia="Calibri" w:hAnsi="Times New Roman" w:cs="Times New Roman"/>
            <w:i w:val="0"/>
            <w:iCs w:val="0"/>
            <w:color w:val="auto"/>
            <w:sz w:val="24"/>
            <w:szCs w:val="24"/>
            <w:lang w:val="en-US" w:eastAsia="x-none"/>
          </w:rPr>
          <w:t xml:space="preserve">elated features such as ATSc2 </w:t>
        </w:r>
        <w:r w:rsidR="00011704">
          <w:rPr>
            <w:rFonts w:ascii="Times New Roman" w:eastAsia="Calibri" w:hAnsi="Times New Roman" w:cs="Times New Roman"/>
            <w:i w:val="0"/>
            <w:iCs w:val="0"/>
            <w:color w:val="auto"/>
            <w:sz w:val="24"/>
            <w:szCs w:val="24"/>
            <w:lang w:val="en-US" w:eastAsia="x-none"/>
          </w:rPr>
          <w:t>with</w:t>
        </w:r>
        <w:r w:rsidR="00241301">
          <w:rPr>
            <w:rFonts w:ascii="Times New Roman" w:eastAsia="Calibri" w:hAnsi="Times New Roman" w:cs="Times New Roman"/>
            <w:i w:val="0"/>
            <w:iCs w:val="0"/>
            <w:color w:val="auto"/>
            <w:sz w:val="24"/>
            <w:szCs w:val="24"/>
            <w:lang w:val="en-US" w:eastAsia="x-none"/>
          </w:rPr>
          <w:t xml:space="preserve"> ATSc1, </w:t>
        </w:r>
        <w:r w:rsidR="00011704">
          <w:rPr>
            <w:rFonts w:ascii="Times New Roman" w:eastAsia="Calibri" w:hAnsi="Times New Roman" w:cs="Times New Roman"/>
            <w:i w:val="0"/>
            <w:iCs w:val="0"/>
            <w:color w:val="auto"/>
            <w:sz w:val="24"/>
            <w:szCs w:val="24"/>
            <w:lang w:val="en-US" w:eastAsia="x-none"/>
          </w:rPr>
          <w:t xml:space="preserve">nAtomP with HybRatio, and MDEO-11 with </w:t>
        </w:r>
      </w:ins>
      <w:ins w:id="87" w:author="Ahmad Hammad" w:date="2023-05-13T19:13:00Z">
        <w:r w:rsidR="00011704">
          <w:rPr>
            <w:rFonts w:ascii="Times New Roman" w:eastAsia="Calibri" w:hAnsi="Times New Roman" w:cs="Times New Roman"/>
            <w:i w:val="0"/>
            <w:iCs w:val="0"/>
            <w:color w:val="auto"/>
            <w:sz w:val="24"/>
            <w:szCs w:val="24"/>
            <w:lang w:val="en-US" w:eastAsia="x-none"/>
          </w:rPr>
          <w:t>ATSC3.</w:t>
        </w:r>
      </w:ins>
    </w:p>
    <w:p w14:paraId="2F3A3989" w14:textId="77777777" w:rsidR="00843C6C" w:rsidRPr="00887F82" w:rsidRDefault="00843C6C" w:rsidP="00843C6C">
      <w:pPr>
        <w:rPr>
          <w:rFonts w:asciiTheme="majorBidi" w:eastAsia="Calibri" w:hAnsiTheme="majorBidi" w:cstheme="majorBidi"/>
          <w:sz w:val="24"/>
          <w:szCs w:val="24"/>
          <w:lang w:val="en-US" w:eastAsia="x-none"/>
          <w:rPrChange w:id="88" w:author="Ahmad Hammad" w:date="2023-05-13T19:11:00Z">
            <w:rPr>
              <w:rFonts w:asciiTheme="majorBidi" w:eastAsia="Calibri" w:hAnsiTheme="majorBidi" w:cstheme="majorBidi"/>
              <w:sz w:val="24"/>
              <w:szCs w:val="24"/>
              <w:lang w:val="x-none" w:eastAsia="x-none"/>
            </w:rPr>
          </w:rPrChange>
        </w:rPr>
      </w:pPr>
    </w:p>
    <w:p w14:paraId="3E21ED15" w14:textId="67BE0D77" w:rsidR="00843C6C" w:rsidRDefault="00843C6C" w:rsidP="00843C6C">
      <w:pPr>
        <w:rPr>
          <w:rFonts w:asciiTheme="majorBidi" w:eastAsia="Calibri" w:hAnsiTheme="majorBidi" w:cstheme="majorBidi"/>
          <w:b/>
          <w:bCs/>
          <w:i/>
          <w:iCs/>
          <w:sz w:val="24"/>
          <w:szCs w:val="24"/>
          <w:lang w:val="x-none" w:eastAsia="x-none"/>
        </w:rPr>
      </w:pPr>
      <w:r w:rsidRPr="00843C6C">
        <w:rPr>
          <w:rFonts w:asciiTheme="majorBidi" w:eastAsia="Calibri" w:hAnsiTheme="majorBidi" w:cstheme="majorBidi"/>
          <w:b/>
          <w:bCs/>
          <w:i/>
          <w:iCs/>
          <w:sz w:val="24"/>
          <w:szCs w:val="24"/>
          <w:lang w:val="x-none" w:eastAsia="x-none"/>
        </w:rPr>
        <w:t>Regression Models Development</w:t>
      </w:r>
    </w:p>
    <w:tbl>
      <w:tblPr>
        <w:tblW w:w="7660" w:type="dxa"/>
        <w:jc w:val="center"/>
        <w:tblLook w:val="04A0" w:firstRow="1" w:lastRow="0" w:firstColumn="1" w:lastColumn="0" w:noHBand="0" w:noVBand="1"/>
        <w:tblPrChange w:id="89" w:author="Ahmad Hammad" w:date="2023-05-13T18:51:00Z">
          <w:tblPr>
            <w:tblW w:w="7660" w:type="dxa"/>
            <w:jc w:val="center"/>
            <w:tblLook w:val="04A0" w:firstRow="1" w:lastRow="0" w:firstColumn="1" w:lastColumn="0" w:noHBand="0" w:noVBand="1"/>
          </w:tblPr>
        </w:tblPrChange>
      </w:tblPr>
      <w:tblGrid>
        <w:gridCol w:w="1975"/>
        <w:gridCol w:w="1025"/>
        <w:gridCol w:w="1120"/>
        <w:gridCol w:w="1120"/>
        <w:gridCol w:w="1120"/>
        <w:gridCol w:w="1300"/>
        <w:tblGridChange w:id="90">
          <w:tblGrid>
            <w:gridCol w:w="1780"/>
            <w:gridCol w:w="1220"/>
            <w:gridCol w:w="1120"/>
            <w:gridCol w:w="1120"/>
            <w:gridCol w:w="1120"/>
            <w:gridCol w:w="1300"/>
          </w:tblGrid>
        </w:tblGridChange>
      </w:tblGrid>
      <w:tr w:rsidR="001433BF" w:rsidRPr="005A683A" w14:paraId="10CA33D3" w14:textId="77777777" w:rsidTr="001433BF">
        <w:trPr>
          <w:trHeight w:val="345"/>
          <w:jc w:val="center"/>
          <w:ins w:id="91" w:author="Ahmad Hammad" w:date="2023-05-13T18:50:00Z"/>
          <w:trPrChange w:id="92" w:author="Ahmad Hammad" w:date="2023-05-13T18:51:00Z">
            <w:trPr>
              <w:trHeight w:val="345"/>
              <w:jc w:val="center"/>
            </w:trPr>
          </w:trPrChange>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center"/>
            <w:hideMark/>
            <w:tcPrChange w:id="93" w:author="Ahmad Hammad" w:date="2023-05-13T18:51:00Z">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14:paraId="2A2DEF04" w14:textId="77777777" w:rsidR="001433BF" w:rsidRPr="005A683A" w:rsidRDefault="001433BF" w:rsidP="00DE1DA2">
            <w:pPr>
              <w:spacing w:after="0" w:line="240" w:lineRule="auto"/>
              <w:jc w:val="center"/>
              <w:rPr>
                <w:ins w:id="94" w:author="Ahmad Hammad" w:date="2023-05-13T18:50:00Z"/>
                <w:rFonts w:cs="Calibri"/>
                <w:b/>
                <w:bCs/>
                <w:color w:val="000000"/>
              </w:rPr>
            </w:pPr>
            <w:ins w:id="95" w:author="Ahmad Hammad" w:date="2023-05-13T18:50:00Z">
              <w:r w:rsidRPr="005A683A">
                <w:rPr>
                  <w:rFonts w:cs="Calibri"/>
                  <w:b/>
                  <w:bCs/>
                  <w:color w:val="000000"/>
                </w:rPr>
                <w:t>Model</w:t>
              </w:r>
            </w:ins>
          </w:p>
        </w:tc>
        <w:tc>
          <w:tcPr>
            <w:tcW w:w="1025" w:type="dxa"/>
            <w:tcBorders>
              <w:top w:val="single" w:sz="4" w:space="0" w:color="auto"/>
              <w:left w:val="nil"/>
              <w:bottom w:val="nil"/>
              <w:right w:val="single" w:sz="4" w:space="0" w:color="auto"/>
            </w:tcBorders>
            <w:shd w:val="clear" w:color="auto" w:fill="auto"/>
            <w:noWrap/>
            <w:vAlign w:val="center"/>
            <w:hideMark/>
            <w:tcPrChange w:id="96" w:author="Ahmad Hammad" w:date="2023-05-13T18:51:00Z">
              <w:tcPr>
                <w:tcW w:w="1220" w:type="dxa"/>
                <w:tcBorders>
                  <w:top w:val="single" w:sz="4" w:space="0" w:color="auto"/>
                  <w:left w:val="nil"/>
                  <w:bottom w:val="nil"/>
                  <w:right w:val="single" w:sz="4" w:space="0" w:color="auto"/>
                </w:tcBorders>
                <w:shd w:val="clear" w:color="auto" w:fill="auto"/>
                <w:noWrap/>
                <w:vAlign w:val="center"/>
                <w:hideMark/>
              </w:tcPr>
            </w:tcPrChange>
          </w:tcPr>
          <w:p w14:paraId="3F373F79" w14:textId="77777777" w:rsidR="001433BF" w:rsidRPr="005A683A" w:rsidRDefault="001433BF" w:rsidP="00DE1DA2">
            <w:pPr>
              <w:spacing w:after="0" w:line="240" w:lineRule="auto"/>
              <w:jc w:val="center"/>
              <w:rPr>
                <w:ins w:id="97" w:author="Ahmad Hammad" w:date="2023-05-13T18:50:00Z"/>
                <w:rFonts w:cs="Calibri"/>
                <w:b/>
                <w:bCs/>
                <w:color w:val="000000"/>
              </w:rPr>
            </w:pPr>
            <w:ins w:id="98" w:author="Ahmad Hammad" w:date="2023-05-13T18:50:00Z">
              <w:r w:rsidRPr="005A683A">
                <w:rPr>
                  <w:rFonts w:cs="Calibri"/>
                  <w:b/>
                  <w:bCs/>
                  <w:color w:val="000000"/>
                </w:rPr>
                <w:t>MSE</w:t>
              </w:r>
            </w:ins>
          </w:p>
        </w:tc>
        <w:tc>
          <w:tcPr>
            <w:tcW w:w="1120" w:type="dxa"/>
            <w:tcBorders>
              <w:top w:val="single" w:sz="4" w:space="0" w:color="auto"/>
              <w:left w:val="nil"/>
              <w:bottom w:val="nil"/>
              <w:right w:val="single" w:sz="4" w:space="0" w:color="auto"/>
            </w:tcBorders>
            <w:shd w:val="clear" w:color="auto" w:fill="auto"/>
            <w:noWrap/>
            <w:vAlign w:val="center"/>
            <w:hideMark/>
            <w:tcPrChange w:id="99" w:author="Ahmad Hammad" w:date="2023-05-13T18:51:00Z">
              <w:tcPr>
                <w:tcW w:w="1120" w:type="dxa"/>
                <w:tcBorders>
                  <w:top w:val="single" w:sz="4" w:space="0" w:color="auto"/>
                  <w:left w:val="nil"/>
                  <w:bottom w:val="nil"/>
                  <w:right w:val="single" w:sz="4" w:space="0" w:color="auto"/>
                </w:tcBorders>
                <w:shd w:val="clear" w:color="auto" w:fill="auto"/>
                <w:noWrap/>
                <w:vAlign w:val="center"/>
                <w:hideMark/>
              </w:tcPr>
            </w:tcPrChange>
          </w:tcPr>
          <w:p w14:paraId="458AE8B0" w14:textId="77777777" w:rsidR="001433BF" w:rsidRPr="005A683A" w:rsidRDefault="001433BF" w:rsidP="00DE1DA2">
            <w:pPr>
              <w:spacing w:after="0" w:line="240" w:lineRule="auto"/>
              <w:jc w:val="center"/>
              <w:rPr>
                <w:ins w:id="100" w:author="Ahmad Hammad" w:date="2023-05-13T18:50:00Z"/>
                <w:rFonts w:cs="Calibri"/>
                <w:b/>
                <w:bCs/>
                <w:color w:val="000000"/>
              </w:rPr>
            </w:pPr>
            <w:ins w:id="101" w:author="Ahmad Hammad" w:date="2023-05-13T18:50:00Z">
              <w:r w:rsidRPr="005A683A">
                <w:rPr>
                  <w:rFonts w:cs="Calibri"/>
                  <w:b/>
                  <w:bCs/>
                  <w:color w:val="000000"/>
                </w:rPr>
                <w:t>MAE</w:t>
              </w:r>
            </w:ins>
          </w:p>
        </w:tc>
        <w:tc>
          <w:tcPr>
            <w:tcW w:w="1120" w:type="dxa"/>
            <w:tcBorders>
              <w:top w:val="single" w:sz="4" w:space="0" w:color="auto"/>
              <w:left w:val="nil"/>
              <w:bottom w:val="nil"/>
              <w:right w:val="single" w:sz="4" w:space="0" w:color="auto"/>
            </w:tcBorders>
            <w:shd w:val="clear" w:color="auto" w:fill="auto"/>
            <w:noWrap/>
            <w:vAlign w:val="center"/>
            <w:hideMark/>
            <w:tcPrChange w:id="102" w:author="Ahmad Hammad" w:date="2023-05-13T18:51:00Z">
              <w:tcPr>
                <w:tcW w:w="1120" w:type="dxa"/>
                <w:tcBorders>
                  <w:top w:val="single" w:sz="4" w:space="0" w:color="auto"/>
                  <w:left w:val="nil"/>
                  <w:bottom w:val="nil"/>
                  <w:right w:val="single" w:sz="4" w:space="0" w:color="auto"/>
                </w:tcBorders>
                <w:shd w:val="clear" w:color="auto" w:fill="auto"/>
                <w:noWrap/>
                <w:vAlign w:val="center"/>
                <w:hideMark/>
              </w:tcPr>
            </w:tcPrChange>
          </w:tcPr>
          <w:p w14:paraId="7D0D78B5" w14:textId="77777777" w:rsidR="001433BF" w:rsidRPr="005A683A" w:rsidRDefault="001433BF" w:rsidP="00DE1DA2">
            <w:pPr>
              <w:spacing w:after="0" w:line="240" w:lineRule="auto"/>
              <w:jc w:val="center"/>
              <w:rPr>
                <w:ins w:id="103" w:author="Ahmad Hammad" w:date="2023-05-13T18:50:00Z"/>
                <w:rFonts w:cs="Calibri"/>
                <w:b/>
                <w:bCs/>
                <w:color w:val="000000"/>
              </w:rPr>
            </w:pPr>
            <w:ins w:id="104" w:author="Ahmad Hammad" w:date="2023-05-13T18:50:00Z">
              <w:r w:rsidRPr="005A683A">
                <w:rPr>
                  <w:rFonts w:cs="Calibri"/>
                  <w:b/>
                  <w:bCs/>
                  <w:color w:val="000000"/>
                </w:rPr>
                <w:t>MAPE</w:t>
              </w:r>
            </w:ins>
          </w:p>
        </w:tc>
        <w:tc>
          <w:tcPr>
            <w:tcW w:w="1120" w:type="dxa"/>
            <w:tcBorders>
              <w:top w:val="single" w:sz="4" w:space="0" w:color="auto"/>
              <w:left w:val="nil"/>
              <w:bottom w:val="nil"/>
              <w:right w:val="single" w:sz="4" w:space="0" w:color="auto"/>
            </w:tcBorders>
            <w:shd w:val="clear" w:color="auto" w:fill="auto"/>
            <w:noWrap/>
            <w:vAlign w:val="center"/>
            <w:hideMark/>
            <w:tcPrChange w:id="105" w:author="Ahmad Hammad" w:date="2023-05-13T18:51:00Z">
              <w:tcPr>
                <w:tcW w:w="1120" w:type="dxa"/>
                <w:tcBorders>
                  <w:top w:val="single" w:sz="4" w:space="0" w:color="auto"/>
                  <w:left w:val="nil"/>
                  <w:bottom w:val="nil"/>
                  <w:right w:val="single" w:sz="4" w:space="0" w:color="auto"/>
                </w:tcBorders>
                <w:shd w:val="clear" w:color="auto" w:fill="auto"/>
                <w:noWrap/>
                <w:vAlign w:val="center"/>
                <w:hideMark/>
              </w:tcPr>
            </w:tcPrChange>
          </w:tcPr>
          <w:p w14:paraId="08DCB09E" w14:textId="77777777" w:rsidR="001433BF" w:rsidRPr="005A683A" w:rsidRDefault="001433BF" w:rsidP="00DE1DA2">
            <w:pPr>
              <w:spacing w:after="0" w:line="240" w:lineRule="auto"/>
              <w:jc w:val="center"/>
              <w:rPr>
                <w:ins w:id="106" w:author="Ahmad Hammad" w:date="2023-05-13T18:50:00Z"/>
                <w:rFonts w:cs="Calibri"/>
                <w:b/>
                <w:bCs/>
                <w:color w:val="000000"/>
              </w:rPr>
            </w:pPr>
            <w:ins w:id="107" w:author="Ahmad Hammad" w:date="2023-05-13T18:50:00Z">
              <w:r w:rsidRPr="005A683A">
                <w:rPr>
                  <w:rFonts w:cs="Calibri"/>
                  <w:b/>
                  <w:bCs/>
                  <w:color w:val="000000"/>
                </w:rPr>
                <w:t>RMSE</w:t>
              </w:r>
            </w:ins>
          </w:p>
        </w:tc>
        <w:tc>
          <w:tcPr>
            <w:tcW w:w="1300" w:type="dxa"/>
            <w:tcBorders>
              <w:top w:val="single" w:sz="4" w:space="0" w:color="auto"/>
              <w:left w:val="nil"/>
              <w:bottom w:val="nil"/>
              <w:right w:val="single" w:sz="4" w:space="0" w:color="auto"/>
            </w:tcBorders>
            <w:shd w:val="clear" w:color="auto" w:fill="auto"/>
            <w:noWrap/>
            <w:vAlign w:val="center"/>
            <w:hideMark/>
            <w:tcPrChange w:id="108" w:author="Ahmad Hammad" w:date="2023-05-13T18:51:00Z">
              <w:tcPr>
                <w:tcW w:w="1300" w:type="dxa"/>
                <w:tcBorders>
                  <w:top w:val="single" w:sz="4" w:space="0" w:color="auto"/>
                  <w:left w:val="nil"/>
                  <w:bottom w:val="nil"/>
                  <w:right w:val="single" w:sz="4" w:space="0" w:color="auto"/>
                </w:tcBorders>
                <w:shd w:val="clear" w:color="auto" w:fill="auto"/>
                <w:noWrap/>
                <w:vAlign w:val="center"/>
                <w:hideMark/>
              </w:tcPr>
            </w:tcPrChange>
          </w:tcPr>
          <w:p w14:paraId="1570506D" w14:textId="77777777" w:rsidR="001433BF" w:rsidRPr="005A683A" w:rsidRDefault="001433BF" w:rsidP="00DE1DA2">
            <w:pPr>
              <w:spacing w:after="0" w:line="240" w:lineRule="auto"/>
              <w:jc w:val="center"/>
              <w:rPr>
                <w:ins w:id="109" w:author="Ahmad Hammad" w:date="2023-05-13T18:50:00Z"/>
                <w:rFonts w:cs="Calibri"/>
                <w:b/>
                <w:bCs/>
                <w:color w:val="000000"/>
              </w:rPr>
            </w:pPr>
            <w:ins w:id="110" w:author="Ahmad Hammad" w:date="2023-05-13T18:50:00Z">
              <w:r w:rsidRPr="005A683A">
                <w:rPr>
                  <w:rFonts w:cs="Calibri"/>
                  <w:b/>
                  <w:bCs/>
                  <w:color w:val="000000"/>
                </w:rPr>
                <w:t>R</w:t>
              </w:r>
              <w:r w:rsidRPr="005A683A">
                <w:rPr>
                  <w:rFonts w:cs="Calibri"/>
                  <w:b/>
                  <w:bCs/>
                  <w:color w:val="000000"/>
                  <w:vertAlign w:val="superscript"/>
                </w:rPr>
                <w:t>2</w:t>
              </w:r>
            </w:ins>
          </w:p>
        </w:tc>
      </w:tr>
      <w:tr w:rsidR="001433BF" w:rsidRPr="005A683A" w14:paraId="599D3E83" w14:textId="77777777" w:rsidTr="001433BF">
        <w:trPr>
          <w:trHeight w:val="300"/>
          <w:jc w:val="center"/>
          <w:ins w:id="111" w:author="Ahmad Hammad" w:date="2023-05-13T18:50:00Z"/>
          <w:trPrChange w:id="112" w:author="Ahmad Hammad" w:date="2023-05-13T18:51:00Z">
            <w:trPr>
              <w:trHeight w:val="300"/>
              <w:jc w:val="center"/>
            </w:trPr>
          </w:trPrChange>
        </w:trPr>
        <w:tc>
          <w:tcPr>
            <w:tcW w:w="1975" w:type="dxa"/>
            <w:tcBorders>
              <w:top w:val="nil"/>
              <w:left w:val="single" w:sz="4" w:space="0" w:color="auto"/>
              <w:bottom w:val="single" w:sz="4" w:space="0" w:color="auto"/>
              <w:right w:val="nil"/>
            </w:tcBorders>
            <w:shd w:val="clear" w:color="auto" w:fill="auto"/>
            <w:noWrap/>
            <w:vAlign w:val="center"/>
            <w:hideMark/>
            <w:tcPrChange w:id="113" w:author="Ahmad Hammad" w:date="2023-05-13T18:51:00Z">
              <w:tcPr>
                <w:tcW w:w="1780" w:type="dxa"/>
                <w:tcBorders>
                  <w:top w:val="nil"/>
                  <w:left w:val="single" w:sz="4" w:space="0" w:color="auto"/>
                  <w:bottom w:val="single" w:sz="4" w:space="0" w:color="auto"/>
                  <w:right w:val="nil"/>
                </w:tcBorders>
                <w:shd w:val="clear" w:color="auto" w:fill="auto"/>
                <w:noWrap/>
                <w:vAlign w:val="center"/>
                <w:hideMark/>
              </w:tcPr>
            </w:tcPrChange>
          </w:tcPr>
          <w:p w14:paraId="3832F168" w14:textId="77777777" w:rsidR="001433BF" w:rsidRPr="005A683A" w:rsidRDefault="001433BF" w:rsidP="00DE1DA2">
            <w:pPr>
              <w:spacing w:after="0" w:line="240" w:lineRule="auto"/>
              <w:jc w:val="center"/>
              <w:rPr>
                <w:ins w:id="114" w:author="Ahmad Hammad" w:date="2023-05-13T18:50:00Z"/>
                <w:rFonts w:cs="Calibri"/>
                <w:color w:val="000000"/>
              </w:rPr>
            </w:pPr>
            <w:ins w:id="115" w:author="Ahmad Hammad" w:date="2023-05-13T18:50:00Z">
              <w:r w:rsidRPr="005A683A">
                <w:rPr>
                  <w:rFonts w:cs="Calibri"/>
                  <w:color w:val="000000"/>
                </w:rPr>
                <w:t>Linear Regression</w:t>
              </w:r>
            </w:ins>
          </w:p>
        </w:tc>
        <w:tc>
          <w:tcPr>
            <w:tcW w:w="1025" w:type="dxa"/>
            <w:tcBorders>
              <w:top w:val="single" w:sz="4" w:space="0" w:color="auto"/>
              <w:left w:val="single" w:sz="4" w:space="0" w:color="auto"/>
              <w:bottom w:val="single" w:sz="4" w:space="0" w:color="auto"/>
              <w:right w:val="single" w:sz="4" w:space="0" w:color="auto"/>
            </w:tcBorders>
            <w:shd w:val="clear" w:color="auto" w:fill="auto"/>
            <w:noWrap/>
            <w:vAlign w:val="center"/>
            <w:hideMark/>
            <w:tcPrChange w:id="116" w:author="Ahmad Hammad" w:date="2023-05-13T18:51:00Z">
              <w:tcPr>
                <w:tcW w:w="1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14:paraId="1563EEC3" w14:textId="77777777" w:rsidR="001433BF" w:rsidRPr="005A683A" w:rsidRDefault="001433BF" w:rsidP="00DE1DA2">
            <w:pPr>
              <w:spacing w:after="0" w:line="240" w:lineRule="auto"/>
              <w:jc w:val="center"/>
              <w:rPr>
                <w:ins w:id="117" w:author="Ahmad Hammad" w:date="2023-05-13T18:50:00Z"/>
                <w:rFonts w:cs="Calibri"/>
                <w:color w:val="000000"/>
              </w:rPr>
            </w:pPr>
            <w:ins w:id="118" w:author="Ahmad Hammad" w:date="2023-05-13T18:50:00Z">
              <w:r w:rsidRPr="005A683A">
                <w:rPr>
                  <w:rFonts w:cs="Calibri"/>
                  <w:color w:val="000000"/>
                </w:rPr>
                <w:t>15.85</w:t>
              </w:r>
            </w:ins>
          </w:p>
        </w:tc>
        <w:tc>
          <w:tcPr>
            <w:tcW w:w="1120" w:type="dxa"/>
            <w:tcBorders>
              <w:top w:val="single" w:sz="4" w:space="0" w:color="auto"/>
              <w:left w:val="nil"/>
              <w:bottom w:val="single" w:sz="4" w:space="0" w:color="auto"/>
              <w:right w:val="single" w:sz="4" w:space="0" w:color="auto"/>
            </w:tcBorders>
            <w:shd w:val="clear" w:color="auto" w:fill="auto"/>
            <w:noWrap/>
            <w:vAlign w:val="center"/>
            <w:hideMark/>
            <w:tcPrChange w:id="119" w:author="Ahmad Hammad" w:date="2023-05-13T18:51:00Z">
              <w:tcPr>
                <w:tcW w:w="112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35CB695C" w14:textId="77777777" w:rsidR="001433BF" w:rsidRPr="005A683A" w:rsidRDefault="001433BF" w:rsidP="00DE1DA2">
            <w:pPr>
              <w:spacing w:after="0" w:line="240" w:lineRule="auto"/>
              <w:jc w:val="center"/>
              <w:rPr>
                <w:ins w:id="120" w:author="Ahmad Hammad" w:date="2023-05-13T18:50:00Z"/>
                <w:rFonts w:cs="Calibri"/>
                <w:color w:val="000000"/>
              </w:rPr>
            </w:pPr>
            <w:ins w:id="121" w:author="Ahmad Hammad" w:date="2023-05-13T18:50:00Z">
              <w:r w:rsidRPr="005A683A">
                <w:rPr>
                  <w:rFonts w:cs="Calibri"/>
                  <w:color w:val="000000"/>
                </w:rPr>
                <w:t>1.11</w:t>
              </w:r>
            </w:ins>
          </w:p>
        </w:tc>
        <w:tc>
          <w:tcPr>
            <w:tcW w:w="1120" w:type="dxa"/>
            <w:tcBorders>
              <w:top w:val="single" w:sz="4" w:space="0" w:color="auto"/>
              <w:left w:val="nil"/>
              <w:bottom w:val="single" w:sz="4" w:space="0" w:color="auto"/>
              <w:right w:val="single" w:sz="4" w:space="0" w:color="auto"/>
            </w:tcBorders>
            <w:shd w:val="clear" w:color="auto" w:fill="auto"/>
            <w:noWrap/>
            <w:vAlign w:val="center"/>
            <w:hideMark/>
            <w:tcPrChange w:id="122" w:author="Ahmad Hammad" w:date="2023-05-13T18:51:00Z">
              <w:tcPr>
                <w:tcW w:w="112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5795C2F1" w14:textId="77777777" w:rsidR="001433BF" w:rsidRPr="005A683A" w:rsidRDefault="001433BF" w:rsidP="00DE1DA2">
            <w:pPr>
              <w:spacing w:after="0" w:line="240" w:lineRule="auto"/>
              <w:jc w:val="center"/>
              <w:rPr>
                <w:ins w:id="123" w:author="Ahmad Hammad" w:date="2023-05-13T18:50:00Z"/>
                <w:rFonts w:cs="Calibri"/>
                <w:color w:val="000000"/>
              </w:rPr>
            </w:pPr>
            <w:ins w:id="124" w:author="Ahmad Hammad" w:date="2023-05-13T18:50:00Z">
              <w:r w:rsidRPr="005A683A">
                <w:rPr>
                  <w:rFonts w:cs="Calibri"/>
                  <w:color w:val="000000"/>
                </w:rPr>
                <w:t>0.56</w:t>
              </w:r>
            </w:ins>
          </w:p>
        </w:tc>
        <w:tc>
          <w:tcPr>
            <w:tcW w:w="1120" w:type="dxa"/>
            <w:tcBorders>
              <w:top w:val="single" w:sz="4" w:space="0" w:color="auto"/>
              <w:left w:val="nil"/>
              <w:bottom w:val="single" w:sz="4" w:space="0" w:color="auto"/>
              <w:right w:val="single" w:sz="4" w:space="0" w:color="auto"/>
            </w:tcBorders>
            <w:shd w:val="clear" w:color="auto" w:fill="auto"/>
            <w:noWrap/>
            <w:vAlign w:val="center"/>
            <w:hideMark/>
            <w:tcPrChange w:id="125" w:author="Ahmad Hammad" w:date="2023-05-13T18:51:00Z">
              <w:tcPr>
                <w:tcW w:w="112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27646D32" w14:textId="77777777" w:rsidR="001433BF" w:rsidRPr="005A683A" w:rsidRDefault="001433BF" w:rsidP="00DE1DA2">
            <w:pPr>
              <w:spacing w:after="0" w:line="240" w:lineRule="auto"/>
              <w:jc w:val="center"/>
              <w:rPr>
                <w:ins w:id="126" w:author="Ahmad Hammad" w:date="2023-05-13T18:50:00Z"/>
                <w:rFonts w:cs="Calibri"/>
                <w:color w:val="000000"/>
              </w:rPr>
            </w:pPr>
            <w:ins w:id="127" w:author="Ahmad Hammad" w:date="2023-05-13T18:50:00Z">
              <w:r w:rsidRPr="005A683A">
                <w:rPr>
                  <w:rFonts w:cs="Calibri"/>
                  <w:color w:val="000000"/>
                </w:rPr>
                <w:t>3.98</w:t>
              </w:r>
            </w:ins>
          </w:p>
        </w:tc>
        <w:tc>
          <w:tcPr>
            <w:tcW w:w="1300" w:type="dxa"/>
            <w:tcBorders>
              <w:top w:val="single" w:sz="4" w:space="0" w:color="auto"/>
              <w:left w:val="nil"/>
              <w:bottom w:val="single" w:sz="4" w:space="0" w:color="auto"/>
              <w:right w:val="single" w:sz="4" w:space="0" w:color="auto"/>
            </w:tcBorders>
            <w:shd w:val="clear" w:color="auto" w:fill="auto"/>
            <w:noWrap/>
            <w:vAlign w:val="center"/>
            <w:hideMark/>
            <w:tcPrChange w:id="128" w:author="Ahmad Hammad" w:date="2023-05-13T18:51:00Z">
              <w:tcPr>
                <w:tcW w:w="1300" w:type="dxa"/>
                <w:tcBorders>
                  <w:top w:val="single" w:sz="4" w:space="0" w:color="auto"/>
                  <w:left w:val="nil"/>
                  <w:bottom w:val="single" w:sz="4" w:space="0" w:color="auto"/>
                  <w:right w:val="single" w:sz="4" w:space="0" w:color="auto"/>
                </w:tcBorders>
                <w:shd w:val="clear" w:color="auto" w:fill="auto"/>
                <w:noWrap/>
                <w:vAlign w:val="center"/>
                <w:hideMark/>
              </w:tcPr>
            </w:tcPrChange>
          </w:tcPr>
          <w:p w14:paraId="52BDE23E" w14:textId="77777777" w:rsidR="001433BF" w:rsidRPr="005A683A" w:rsidRDefault="001433BF" w:rsidP="00DE1DA2">
            <w:pPr>
              <w:spacing w:after="0" w:line="240" w:lineRule="auto"/>
              <w:jc w:val="center"/>
              <w:rPr>
                <w:ins w:id="129" w:author="Ahmad Hammad" w:date="2023-05-13T18:50:00Z"/>
                <w:rFonts w:cs="Calibri"/>
                <w:color w:val="000000"/>
              </w:rPr>
            </w:pPr>
            <w:ins w:id="130" w:author="Ahmad Hammad" w:date="2023-05-13T18:50:00Z">
              <w:r w:rsidRPr="005A683A">
                <w:rPr>
                  <w:rFonts w:cs="Calibri"/>
                  <w:color w:val="000000"/>
                </w:rPr>
                <w:t>-12.89</w:t>
              </w:r>
            </w:ins>
          </w:p>
        </w:tc>
      </w:tr>
      <w:tr w:rsidR="001433BF" w:rsidRPr="005A683A" w14:paraId="5F9C971B" w14:textId="77777777" w:rsidTr="001433BF">
        <w:trPr>
          <w:trHeight w:val="300"/>
          <w:jc w:val="center"/>
          <w:ins w:id="131" w:author="Ahmad Hammad" w:date="2023-05-13T18:50:00Z"/>
          <w:trPrChange w:id="132" w:author="Ahmad Hammad" w:date="2023-05-13T18:51:00Z">
            <w:trPr>
              <w:trHeight w:val="300"/>
              <w:jc w:val="center"/>
            </w:trPr>
          </w:trPrChange>
        </w:trPr>
        <w:tc>
          <w:tcPr>
            <w:tcW w:w="1975" w:type="dxa"/>
            <w:tcBorders>
              <w:top w:val="nil"/>
              <w:left w:val="single" w:sz="4" w:space="0" w:color="auto"/>
              <w:bottom w:val="single" w:sz="4" w:space="0" w:color="auto"/>
              <w:right w:val="nil"/>
            </w:tcBorders>
            <w:shd w:val="clear" w:color="auto" w:fill="auto"/>
            <w:noWrap/>
            <w:vAlign w:val="center"/>
            <w:hideMark/>
            <w:tcPrChange w:id="133" w:author="Ahmad Hammad" w:date="2023-05-13T18:51:00Z">
              <w:tcPr>
                <w:tcW w:w="1780" w:type="dxa"/>
                <w:tcBorders>
                  <w:top w:val="nil"/>
                  <w:left w:val="single" w:sz="4" w:space="0" w:color="auto"/>
                  <w:bottom w:val="single" w:sz="4" w:space="0" w:color="auto"/>
                  <w:right w:val="nil"/>
                </w:tcBorders>
                <w:shd w:val="clear" w:color="auto" w:fill="auto"/>
                <w:noWrap/>
                <w:vAlign w:val="center"/>
                <w:hideMark/>
              </w:tcPr>
            </w:tcPrChange>
          </w:tcPr>
          <w:p w14:paraId="00740734" w14:textId="77777777" w:rsidR="001433BF" w:rsidRPr="005A683A" w:rsidRDefault="001433BF" w:rsidP="00DE1DA2">
            <w:pPr>
              <w:spacing w:after="0" w:line="240" w:lineRule="auto"/>
              <w:jc w:val="center"/>
              <w:rPr>
                <w:ins w:id="134" w:author="Ahmad Hammad" w:date="2023-05-13T18:50:00Z"/>
                <w:rFonts w:cs="Calibri"/>
                <w:color w:val="000000"/>
              </w:rPr>
            </w:pPr>
            <w:ins w:id="135" w:author="Ahmad Hammad" w:date="2023-05-13T18:50:00Z">
              <w:r w:rsidRPr="005A683A">
                <w:rPr>
                  <w:rFonts w:cs="Calibri"/>
                  <w:color w:val="000000"/>
                </w:rPr>
                <w:t>Random Forest</w:t>
              </w:r>
            </w:ins>
          </w:p>
        </w:tc>
        <w:tc>
          <w:tcPr>
            <w:tcW w:w="1025" w:type="dxa"/>
            <w:tcBorders>
              <w:top w:val="nil"/>
              <w:left w:val="single" w:sz="4" w:space="0" w:color="auto"/>
              <w:bottom w:val="single" w:sz="4" w:space="0" w:color="auto"/>
              <w:right w:val="single" w:sz="4" w:space="0" w:color="auto"/>
            </w:tcBorders>
            <w:shd w:val="clear" w:color="auto" w:fill="auto"/>
            <w:noWrap/>
            <w:vAlign w:val="bottom"/>
            <w:hideMark/>
            <w:tcPrChange w:id="136" w:author="Ahmad Hammad" w:date="2023-05-13T18:51:00Z">
              <w:tcPr>
                <w:tcW w:w="122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E4500AC" w14:textId="77777777" w:rsidR="001433BF" w:rsidRPr="005A683A" w:rsidRDefault="001433BF" w:rsidP="00DE1DA2">
            <w:pPr>
              <w:spacing w:after="0" w:line="240" w:lineRule="auto"/>
              <w:jc w:val="center"/>
              <w:rPr>
                <w:ins w:id="137" w:author="Ahmad Hammad" w:date="2023-05-13T18:50:00Z"/>
                <w:rFonts w:cs="Calibri"/>
                <w:color w:val="000000"/>
              </w:rPr>
            </w:pPr>
            <w:ins w:id="138" w:author="Ahmad Hammad" w:date="2023-05-13T18:50:00Z">
              <w:r w:rsidRPr="005A683A">
                <w:rPr>
                  <w:rFonts w:cs="Calibri"/>
                  <w:color w:val="000000"/>
                </w:rPr>
                <w:t>0.29</w:t>
              </w:r>
            </w:ins>
          </w:p>
        </w:tc>
        <w:tc>
          <w:tcPr>
            <w:tcW w:w="1120" w:type="dxa"/>
            <w:tcBorders>
              <w:top w:val="nil"/>
              <w:left w:val="nil"/>
              <w:bottom w:val="single" w:sz="4" w:space="0" w:color="auto"/>
              <w:right w:val="single" w:sz="4" w:space="0" w:color="auto"/>
            </w:tcBorders>
            <w:shd w:val="clear" w:color="auto" w:fill="auto"/>
            <w:noWrap/>
            <w:vAlign w:val="bottom"/>
            <w:hideMark/>
            <w:tcPrChange w:id="139" w:author="Ahmad Hammad" w:date="2023-05-13T18:51:00Z">
              <w:tcPr>
                <w:tcW w:w="1120" w:type="dxa"/>
                <w:tcBorders>
                  <w:top w:val="nil"/>
                  <w:left w:val="nil"/>
                  <w:bottom w:val="single" w:sz="4" w:space="0" w:color="auto"/>
                  <w:right w:val="single" w:sz="4" w:space="0" w:color="auto"/>
                </w:tcBorders>
                <w:shd w:val="clear" w:color="auto" w:fill="auto"/>
                <w:noWrap/>
                <w:vAlign w:val="bottom"/>
                <w:hideMark/>
              </w:tcPr>
            </w:tcPrChange>
          </w:tcPr>
          <w:p w14:paraId="3837BBD3" w14:textId="77777777" w:rsidR="001433BF" w:rsidRPr="005A683A" w:rsidRDefault="001433BF" w:rsidP="00DE1DA2">
            <w:pPr>
              <w:spacing w:after="0" w:line="240" w:lineRule="auto"/>
              <w:jc w:val="center"/>
              <w:rPr>
                <w:ins w:id="140" w:author="Ahmad Hammad" w:date="2023-05-13T18:50:00Z"/>
                <w:rFonts w:cs="Calibri"/>
                <w:color w:val="000000"/>
              </w:rPr>
            </w:pPr>
            <w:ins w:id="141" w:author="Ahmad Hammad" w:date="2023-05-13T18:50:00Z">
              <w:r w:rsidRPr="005A683A">
                <w:rPr>
                  <w:rFonts w:cs="Calibri"/>
                  <w:color w:val="000000"/>
                </w:rPr>
                <w:t>0.39</w:t>
              </w:r>
            </w:ins>
          </w:p>
        </w:tc>
        <w:tc>
          <w:tcPr>
            <w:tcW w:w="1120" w:type="dxa"/>
            <w:tcBorders>
              <w:top w:val="nil"/>
              <w:left w:val="nil"/>
              <w:bottom w:val="single" w:sz="4" w:space="0" w:color="auto"/>
              <w:right w:val="single" w:sz="4" w:space="0" w:color="auto"/>
            </w:tcBorders>
            <w:shd w:val="clear" w:color="auto" w:fill="auto"/>
            <w:noWrap/>
            <w:vAlign w:val="bottom"/>
            <w:hideMark/>
            <w:tcPrChange w:id="142" w:author="Ahmad Hammad" w:date="2023-05-13T18:51:00Z">
              <w:tcPr>
                <w:tcW w:w="1120" w:type="dxa"/>
                <w:tcBorders>
                  <w:top w:val="nil"/>
                  <w:left w:val="nil"/>
                  <w:bottom w:val="single" w:sz="4" w:space="0" w:color="auto"/>
                  <w:right w:val="single" w:sz="4" w:space="0" w:color="auto"/>
                </w:tcBorders>
                <w:shd w:val="clear" w:color="auto" w:fill="auto"/>
                <w:noWrap/>
                <w:vAlign w:val="bottom"/>
                <w:hideMark/>
              </w:tcPr>
            </w:tcPrChange>
          </w:tcPr>
          <w:p w14:paraId="4D2D5DE6" w14:textId="77777777" w:rsidR="001433BF" w:rsidRPr="005A683A" w:rsidRDefault="001433BF" w:rsidP="00DE1DA2">
            <w:pPr>
              <w:spacing w:after="0" w:line="240" w:lineRule="auto"/>
              <w:jc w:val="center"/>
              <w:rPr>
                <w:ins w:id="143" w:author="Ahmad Hammad" w:date="2023-05-13T18:50:00Z"/>
                <w:rFonts w:cs="Calibri"/>
                <w:color w:val="000000"/>
              </w:rPr>
            </w:pPr>
            <w:ins w:id="144" w:author="Ahmad Hammad" w:date="2023-05-13T18:50:00Z">
              <w:r w:rsidRPr="005A683A">
                <w:rPr>
                  <w:rFonts w:cs="Calibri"/>
                  <w:color w:val="000000"/>
                </w:rPr>
                <w:t>0.18</w:t>
              </w:r>
            </w:ins>
          </w:p>
        </w:tc>
        <w:tc>
          <w:tcPr>
            <w:tcW w:w="1120" w:type="dxa"/>
            <w:tcBorders>
              <w:top w:val="nil"/>
              <w:left w:val="nil"/>
              <w:bottom w:val="single" w:sz="4" w:space="0" w:color="auto"/>
              <w:right w:val="single" w:sz="4" w:space="0" w:color="auto"/>
            </w:tcBorders>
            <w:shd w:val="clear" w:color="auto" w:fill="auto"/>
            <w:noWrap/>
            <w:vAlign w:val="bottom"/>
            <w:hideMark/>
            <w:tcPrChange w:id="145" w:author="Ahmad Hammad" w:date="2023-05-13T18:51:00Z">
              <w:tcPr>
                <w:tcW w:w="1120" w:type="dxa"/>
                <w:tcBorders>
                  <w:top w:val="nil"/>
                  <w:left w:val="nil"/>
                  <w:bottom w:val="single" w:sz="4" w:space="0" w:color="auto"/>
                  <w:right w:val="single" w:sz="4" w:space="0" w:color="auto"/>
                </w:tcBorders>
                <w:shd w:val="clear" w:color="auto" w:fill="auto"/>
                <w:noWrap/>
                <w:vAlign w:val="bottom"/>
                <w:hideMark/>
              </w:tcPr>
            </w:tcPrChange>
          </w:tcPr>
          <w:p w14:paraId="60782EFF" w14:textId="77777777" w:rsidR="001433BF" w:rsidRPr="005A683A" w:rsidRDefault="001433BF" w:rsidP="00DE1DA2">
            <w:pPr>
              <w:spacing w:after="0" w:line="240" w:lineRule="auto"/>
              <w:jc w:val="center"/>
              <w:rPr>
                <w:ins w:id="146" w:author="Ahmad Hammad" w:date="2023-05-13T18:50:00Z"/>
                <w:rFonts w:cs="Calibri"/>
                <w:color w:val="000000"/>
              </w:rPr>
            </w:pPr>
            <w:ins w:id="147" w:author="Ahmad Hammad" w:date="2023-05-13T18:50:00Z">
              <w:r w:rsidRPr="005A683A">
                <w:rPr>
                  <w:rFonts w:cs="Calibri"/>
                  <w:color w:val="000000"/>
                </w:rPr>
                <w:t>0.54</w:t>
              </w:r>
            </w:ins>
          </w:p>
        </w:tc>
        <w:tc>
          <w:tcPr>
            <w:tcW w:w="1300" w:type="dxa"/>
            <w:tcBorders>
              <w:top w:val="nil"/>
              <w:left w:val="nil"/>
              <w:bottom w:val="single" w:sz="4" w:space="0" w:color="auto"/>
              <w:right w:val="single" w:sz="4" w:space="0" w:color="auto"/>
            </w:tcBorders>
            <w:shd w:val="clear" w:color="auto" w:fill="auto"/>
            <w:noWrap/>
            <w:vAlign w:val="bottom"/>
            <w:hideMark/>
            <w:tcPrChange w:id="148" w:author="Ahmad Hammad" w:date="2023-05-13T18:51:00Z">
              <w:tcPr>
                <w:tcW w:w="1300" w:type="dxa"/>
                <w:tcBorders>
                  <w:top w:val="nil"/>
                  <w:left w:val="nil"/>
                  <w:bottom w:val="single" w:sz="4" w:space="0" w:color="auto"/>
                  <w:right w:val="single" w:sz="4" w:space="0" w:color="auto"/>
                </w:tcBorders>
                <w:shd w:val="clear" w:color="auto" w:fill="auto"/>
                <w:noWrap/>
                <w:vAlign w:val="bottom"/>
                <w:hideMark/>
              </w:tcPr>
            </w:tcPrChange>
          </w:tcPr>
          <w:p w14:paraId="7DAFE2CC" w14:textId="77777777" w:rsidR="001433BF" w:rsidRPr="005A683A" w:rsidRDefault="001433BF" w:rsidP="00DE1DA2">
            <w:pPr>
              <w:spacing w:after="0" w:line="240" w:lineRule="auto"/>
              <w:jc w:val="center"/>
              <w:rPr>
                <w:ins w:id="149" w:author="Ahmad Hammad" w:date="2023-05-13T18:50:00Z"/>
                <w:rFonts w:cs="Calibri"/>
                <w:color w:val="000000"/>
              </w:rPr>
            </w:pPr>
            <w:ins w:id="150" w:author="Ahmad Hammad" w:date="2023-05-13T18:50:00Z">
              <w:r w:rsidRPr="005A683A">
                <w:rPr>
                  <w:rFonts w:cs="Calibri"/>
                  <w:color w:val="000000"/>
                </w:rPr>
                <w:t>0.74</w:t>
              </w:r>
            </w:ins>
          </w:p>
        </w:tc>
      </w:tr>
      <w:tr w:rsidR="001433BF" w:rsidRPr="005A683A" w14:paraId="08A2D6BC" w14:textId="77777777" w:rsidTr="001433BF">
        <w:trPr>
          <w:trHeight w:val="300"/>
          <w:jc w:val="center"/>
          <w:ins w:id="151" w:author="Ahmad Hammad" w:date="2023-05-13T18:50:00Z"/>
          <w:trPrChange w:id="152" w:author="Ahmad Hammad" w:date="2023-05-13T18:51:00Z">
            <w:trPr>
              <w:trHeight w:val="300"/>
              <w:jc w:val="center"/>
            </w:trPr>
          </w:trPrChange>
        </w:trPr>
        <w:tc>
          <w:tcPr>
            <w:tcW w:w="1975" w:type="dxa"/>
            <w:tcBorders>
              <w:top w:val="nil"/>
              <w:left w:val="single" w:sz="4" w:space="0" w:color="auto"/>
              <w:bottom w:val="single" w:sz="4" w:space="0" w:color="auto"/>
              <w:right w:val="nil"/>
            </w:tcBorders>
            <w:shd w:val="clear" w:color="auto" w:fill="auto"/>
            <w:noWrap/>
            <w:vAlign w:val="center"/>
            <w:hideMark/>
            <w:tcPrChange w:id="153" w:author="Ahmad Hammad" w:date="2023-05-13T18:51:00Z">
              <w:tcPr>
                <w:tcW w:w="1780" w:type="dxa"/>
                <w:tcBorders>
                  <w:top w:val="nil"/>
                  <w:left w:val="single" w:sz="4" w:space="0" w:color="auto"/>
                  <w:bottom w:val="single" w:sz="4" w:space="0" w:color="auto"/>
                  <w:right w:val="nil"/>
                </w:tcBorders>
                <w:shd w:val="clear" w:color="auto" w:fill="auto"/>
                <w:noWrap/>
                <w:vAlign w:val="center"/>
                <w:hideMark/>
              </w:tcPr>
            </w:tcPrChange>
          </w:tcPr>
          <w:p w14:paraId="155DCF56" w14:textId="77777777" w:rsidR="001433BF" w:rsidRPr="005A683A" w:rsidRDefault="001433BF" w:rsidP="00DE1DA2">
            <w:pPr>
              <w:spacing w:after="0" w:line="240" w:lineRule="auto"/>
              <w:jc w:val="center"/>
              <w:rPr>
                <w:ins w:id="154" w:author="Ahmad Hammad" w:date="2023-05-13T18:50:00Z"/>
                <w:rFonts w:cs="Calibri"/>
                <w:b/>
                <w:bCs/>
                <w:color w:val="000000"/>
              </w:rPr>
            </w:pPr>
            <w:ins w:id="155" w:author="Ahmad Hammad" w:date="2023-05-13T18:50:00Z">
              <w:r w:rsidRPr="005A683A">
                <w:rPr>
                  <w:rFonts w:cs="Calibri"/>
                  <w:b/>
                  <w:bCs/>
                  <w:color w:val="000000"/>
                </w:rPr>
                <w:t>XGBoost</w:t>
              </w:r>
            </w:ins>
          </w:p>
        </w:tc>
        <w:tc>
          <w:tcPr>
            <w:tcW w:w="1025" w:type="dxa"/>
            <w:tcBorders>
              <w:top w:val="nil"/>
              <w:left w:val="single" w:sz="4" w:space="0" w:color="auto"/>
              <w:bottom w:val="single" w:sz="4" w:space="0" w:color="auto"/>
              <w:right w:val="single" w:sz="4" w:space="0" w:color="auto"/>
            </w:tcBorders>
            <w:shd w:val="clear" w:color="auto" w:fill="auto"/>
            <w:noWrap/>
            <w:vAlign w:val="bottom"/>
            <w:hideMark/>
            <w:tcPrChange w:id="156" w:author="Ahmad Hammad" w:date="2023-05-13T18:51:00Z">
              <w:tcPr>
                <w:tcW w:w="122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AE7D8A1" w14:textId="77777777" w:rsidR="001433BF" w:rsidRPr="005A683A" w:rsidRDefault="001433BF" w:rsidP="00DE1DA2">
            <w:pPr>
              <w:spacing w:after="0" w:line="240" w:lineRule="auto"/>
              <w:jc w:val="center"/>
              <w:rPr>
                <w:ins w:id="157" w:author="Ahmad Hammad" w:date="2023-05-13T18:50:00Z"/>
                <w:rFonts w:cs="Calibri"/>
                <w:b/>
                <w:bCs/>
                <w:color w:val="FF0000"/>
              </w:rPr>
            </w:pPr>
            <w:ins w:id="158" w:author="Ahmad Hammad" w:date="2023-05-13T18:50:00Z">
              <w:r w:rsidRPr="005A683A">
                <w:rPr>
                  <w:rFonts w:cs="Calibri"/>
                  <w:b/>
                  <w:bCs/>
                  <w:color w:val="FF0000"/>
                </w:rPr>
                <w:t>0.26</w:t>
              </w:r>
            </w:ins>
          </w:p>
        </w:tc>
        <w:tc>
          <w:tcPr>
            <w:tcW w:w="1120" w:type="dxa"/>
            <w:tcBorders>
              <w:top w:val="nil"/>
              <w:left w:val="nil"/>
              <w:bottom w:val="single" w:sz="4" w:space="0" w:color="auto"/>
              <w:right w:val="single" w:sz="4" w:space="0" w:color="auto"/>
            </w:tcBorders>
            <w:shd w:val="clear" w:color="auto" w:fill="auto"/>
            <w:noWrap/>
            <w:vAlign w:val="bottom"/>
            <w:hideMark/>
            <w:tcPrChange w:id="159" w:author="Ahmad Hammad" w:date="2023-05-13T18:51:00Z">
              <w:tcPr>
                <w:tcW w:w="1120" w:type="dxa"/>
                <w:tcBorders>
                  <w:top w:val="nil"/>
                  <w:left w:val="nil"/>
                  <w:bottom w:val="single" w:sz="4" w:space="0" w:color="auto"/>
                  <w:right w:val="single" w:sz="4" w:space="0" w:color="auto"/>
                </w:tcBorders>
                <w:shd w:val="clear" w:color="auto" w:fill="auto"/>
                <w:noWrap/>
                <w:vAlign w:val="bottom"/>
                <w:hideMark/>
              </w:tcPr>
            </w:tcPrChange>
          </w:tcPr>
          <w:p w14:paraId="3B6E6FC8" w14:textId="77777777" w:rsidR="001433BF" w:rsidRPr="005A683A" w:rsidRDefault="001433BF" w:rsidP="00DE1DA2">
            <w:pPr>
              <w:spacing w:after="0" w:line="240" w:lineRule="auto"/>
              <w:jc w:val="center"/>
              <w:rPr>
                <w:ins w:id="160" w:author="Ahmad Hammad" w:date="2023-05-13T18:50:00Z"/>
                <w:rFonts w:cs="Calibri"/>
                <w:b/>
                <w:bCs/>
                <w:color w:val="FF0000"/>
              </w:rPr>
            </w:pPr>
            <w:ins w:id="161" w:author="Ahmad Hammad" w:date="2023-05-13T18:50:00Z">
              <w:r w:rsidRPr="005A683A">
                <w:rPr>
                  <w:rFonts w:cs="Calibri"/>
                  <w:b/>
                  <w:bCs/>
                  <w:color w:val="FF0000"/>
                </w:rPr>
                <w:t>0.35</w:t>
              </w:r>
            </w:ins>
          </w:p>
        </w:tc>
        <w:tc>
          <w:tcPr>
            <w:tcW w:w="1120" w:type="dxa"/>
            <w:tcBorders>
              <w:top w:val="nil"/>
              <w:left w:val="nil"/>
              <w:bottom w:val="single" w:sz="4" w:space="0" w:color="auto"/>
              <w:right w:val="single" w:sz="4" w:space="0" w:color="auto"/>
            </w:tcBorders>
            <w:shd w:val="clear" w:color="auto" w:fill="auto"/>
            <w:noWrap/>
            <w:vAlign w:val="bottom"/>
            <w:hideMark/>
            <w:tcPrChange w:id="162" w:author="Ahmad Hammad" w:date="2023-05-13T18:51:00Z">
              <w:tcPr>
                <w:tcW w:w="1120" w:type="dxa"/>
                <w:tcBorders>
                  <w:top w:val="nil"/>
                  <w:left w:val="nil"/>
                  <w:bottom w:val="single" w:sz="4" w:space="0" w:color="auto"/>
                  <w:right w:val="single" w:sz="4" w:space="0" w:color="auto"/>
                </w:tcBorders>
                <w:shd w:val="clear" w:color="auto" w:fill="auto"/>
                <w:noWrap/>
                <w:vAlign w:val="bottom"/>
                <w:hideMark/>
              </w:tcPr>
            </w:tcPrChange>
          </w:tcPr>
          <w:p w14:paraId="16C31696" w14:textId="77777777" w:rsidR="001433BF" w:rsidRPr="005A683A" w:rsidRDefault="001433BF" w:rsidP="00DE1DA2">
            <w:pPr>
              <w:spacing w:after="0" w:line="240" w:lineRule="auto"/>
              <w:jc w:val="center"/>
              <w:rPr>
                <w:ins w:id="163" w:author="Ahmad Hammad" w:date="2023-05-13T18:50:00Z"/>
                <w:rFonts w:cs="Calibri"/>
                <w:b/>
                <w:bCs/>
                <w:color w:val="FF0000"/>
              </w:rPr>
            </w:pPr>
            <w:ins w:id="164" w:author="Ahmad Hammad" w:date="2023-05-13T18:50:00Z">
              <w:r w:rsidRPr="005A683A">
                <w:rPr>
                  <w:rFonts w:cs="Calibri"/>
                  <w:b/>
                  <w:bCs/>
                  <w:color w:val="FF0000"/>
                </w:rPr>
                <w:t>0.16</w:t>
              </w:r>
            </w:ins>
          </w:p>
        </w:tc>
        <w:tc>
          <w:tcPr>
            <w:tcW w:w="1120" w:type="dxa"/>
            <w:tcBorders>
              <w:top w:val="nil"/>
              <w:left w:val="nil"/>
              <w:bottom w:val="single" w:sz="4" w:space="0" w:color="auto"/>
              <w:right w:val="single" w:sz="4" w:space="0" w:color="auto"/>
            </w:tcBorders>
            <w:shd w:val="clear" w:color="auto" w:fill="auto"/>
            <w:noWrap/>
            <w:vAlign w:val="bottom"/>
            <w:hideMark/>
            <w:tcPrChange w:id="165" w:author="Ahmad Hammad" w:date="2023-05-13T18:51:00Z">
              <w:tcPr>
                <w:tcW w:w="1120" w:type="dxa"/>
                <w:tcBorders>
                  <w:top w:val="nil"/>
                  <w:left w:val="nil"/>
                  <w:bottom w:val="single" w:sz="4" w:space="0" w:color="auto"/>
                  <w:right w:val="single" w:sz="4" w:space="0" w:color="auto"/>
                </w:tcBorders>
                <w:shd w:val="clear" w:color="auto" w:fill="auto"/>
                <w:noWrap/>
                <w:vAlign w:val="bottom"/>
                <w:hideMark/>
              </w:tcPr>
            </w:tcPrChange>
          </w:tcPr>
          <w:p w14:paraId="5546448B" w14:textId="77777777" w:rsidR="001433BF" w:rsidRPr="005A683A" w:rsidRDefault="001433BF" w:rsidP="00DE1DA2">
            <w:pPr>
              <w:spacing w:after="0" w:line="240" w:lineRule="auto"/>
              <w:jc w:val="center"/>
              <w:rPr>
                <w:ins w:id="166" w:author="Ahmad Hammad" w:date="2023-05-13T18:50:00Z"/>
                <w:rFonts w:cs="Calibri"/>
                <w:b/>
                <w:bCs/>
                <w:color w:val="FF0000"/>
              </w:rPr>
            </w:pPr>
            <w:ins w:id="167" w:author="Ahmad Hammad" w:date="2023-05-13T18:50:00Z">
              <w:r w:rsidRPr="005A683A">
                <w:rPr>
                  <w:rFonts w:cs="Calibri"/>
                  <w:b/>
                  <w:bCs/>
                  <w:color w:val="FF0000"/>
                </w:rPr>
                <w:t>0.51</w:t>
              </w:r>
            </w:ins>
          </w:p>
        </w:tc>
        <w:tc>
          <w:tcPr>
            <w:tcW w:w="1300" w:type="dxa"/>
            <w:tcBorders>
              <w:top w:val="nil"/>
              <w:left w:val="nil"/>
              <w:bottom w:val="single" w:sz="4" w:space="0" w:color="auto"/>
              <w:right w:val="single" w:sz="4" w:space="0" w:color="auto"/>
            </w:tcBorders>
            <w:shd w:val="clear" w:color="auto" w:fill="auto"/>
            <w:noWrap/>
            <w:vAlign w:val="bottom"/>
            <w:hideMark/>
            <w:tcPrChange w:id="168" w:author="Ahmad Hammad" w:date="2023-05-13T18:51:00Z">
              <w:tcPr>
                <w:tcW w:w="1300" w:type="dxa"/>
                <w:tcBorders>
                  <w:top w:val="nil"/>
                  <w:left w:val="nil"/>
                  <w:bottom w:val="single" w:sz="4" w:space="0" w:color="auto"/>
                  <w:right w:val="single" w:sz="4" w:space="0" w:color="auto"/>
                </w:tcBorders>
                <w:shd w:val="clear" w:color="auto" w:fill="auto"/>
                <w:noWrap/>
                <w:vAlign w:val="bottom"/>
                <w:hideMark/>
              </w:tcPr>
            </w:tcPrChange>
          </w:tcPr>
          <w:p w14:paraId="03C0705A" w14:textId="77777777" w:rsidR="001433BF" w:rsidRPr="005A683A" w:rsidRDefault="001433BF" w:rsidP="00DE1DA2">
            <w:pPr>
              <w:spacing w:after="0" w:line="240" w:lineRule="auto"/>
              <w:jc w:val="center"/>
              <w:rPr>
                <w:ins w:id="169" w:author="Ahmad Hammad" w:date="2023-05-13T18:50:00Z"/>
                <w:rFonts w:cs="Calibri"/>
                <w:b/>
                <w:bCs/>
                <w:color w:val="FF0000"/>
              </w:rPr>
            </w:pPr>
            <w:ins w:id="170" w:author="Ahmad Hammad" w:date="2023-05-13T18:50:00Z">
              <w:r w:rsidRPr="005A683A">
                <w:rPr>
                  <w:rFonts w:cs="Calibri"/>
                  <w:b/>
                  <w:bCs/>
                  <w:color w:val="FF0000"/>
                </w:rPr>
                <w:t>0.77</w:t>
              </w:r>
            </w:ins>
          </w:p>
        </w:tc>
      </w:tr>
      <w:tr w:rsidR="001433BF" w:rsidRPr="005A683A" w14:paraId="71097298" w14:textId="77777777" w:rsidTr="001433BF">
        <w:trPr>
          <w:trHeight w:val="300"/>
          <w:jc w:val="center"/>
          <w:ins w:id="171" w:author="Ahmad Hammad" w:date="2023-05-13T18:50:00Z"/>
          <w:trPrChange w:id="172" w:author="Ahmad Hammad" w:date="2023-05-13T18:51:00Z">
            <w:trPr>
              <w:trHeight w:val="300"/>
              <w:jc w:val="center"/>
            </w:trPr>
          </w:trPrChange>
        </w:trPr>
        <w:tc>
          <w:tcPr>
            <w:tcW w:w="1975" w:type="dxa"/>
            <w:tcBorders>
              <w:top w:val="nil"/>
              <w:left w:val="single" w:sz="4" w:space="0" w:color="auto"/>
              <w:bottom w:val="single" w:sz="4" w:space="0" w:color="auto"/>
              <w:right w:val="nil"/>
            </w:tcBorders>
            <w:shd w:val="clear" w:color="auto" w:fill="auto"/>
            <w:noWrap/>
            <w:vAlign w:val="center"/>
            <w:hideMark/>
            <w:tcPrChange w:id="173" w:author="Ahmad Hammad" w:date="2023-05-13T18:51:00Z">
              <w:tcPr>
                <w:tcW w:w="1780" w:type="dxa"/>
                <w:tcBorders>
                  <w:top w:val="nil"/>
                  <w:left w:val="single" w:sz="4" w:space="0" w:color="auto"/>
                  <w:bottom w:val="single" w:sz="4" w:space="0" w:color="auto"/>
                  <w:right w:val="nil"/>
                </w:tcBorders>
                <w:shd w:val="clear" w:color="auto" w:fill="auto"/>
                <w:noWrap/>
                <w:vAlign w:val="center"/>
                <w:hideMark/>
              </w:tcPr>
            </w:tcPrChange>
          </w:tcPr>
          <w:p w14:paraId="6A1499F3" w14:textId="77777777" w:rsidR="001433BF" w:rsidRPr="005A683A" w:rsidRDefault="001433BF" w:rsidP="00DE1DA2">
            <w:pPr>
              <w:spacing w:after="0" w:line="240" w:lineRule="auto"/>
              <w:jc w:val="center"/>
              <w:rPr>
                <w:ins w:id="174" w:author="Ahmad Hammad" w:date="2023-05-13T18:50:00Z"/>
                <w:rFonts w:cs="Calibri"/>
                <w:color w:val="000000"/>
              </w:rPr>
            </w:pPr>
            <w:ins w:id="175" w:author="Ahmad Hammad" w:date="2023-05-13T18:50:00Z">
              <w:r w:rsidRPr="005A683A">
                <w:rPr>
                  <w:rFonts w:cs="Calibri"/>
                  <w:color w:val="000000"/>
                </w:rPr>
                <w:t>Gradient Boosting</w:t>
              </w:r>
            </w:ins>
          </w:p>
        </w:tc>
        <w:tc>
          <w:tcPr>
            <w:tcW w:w="1025" w:type="dxa"/>
            <w:tcBorders>
              <w:top w:val="nil"/>
              <w:left w:val="single" w:sz="4" w:space="0" w:color="auto"/>
              <w:bottom w:val="single" w:sz="4" w:space="0" w:color="auto"/>
              <w:right w:val="single" w:sz="4" w:space="0" w:color="auto"/>
            </w:tcBorders>
            <w:shd w:val="clear" w:color="auto" w:fill="auto"/>
            <w:noWrap/>
            <w:vAlign w:val="bottom"/>
            <w:hideMark/>
            <w:tcPrChange w:id="176" w:author="Ahmad Hammad" w:date="2023-05-13T18:51:00Z">
              <w:tcPr>
                <w:tcW w:w="122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362ED33" w14:textId="77777777" w:rsidR="001433BF" w:rsidRPr="005A683A" w:rsidRDefault="001433BF" w:rsidP="00DE1DA2">
            <w:pPr>
              <w:spacing w:after="0" w:line="240" w:lineRule="auto"/>
              <w:jc w:val="center"/>
              <w:rPr>
                <w:ins w:id="177" w:author="Ahmad Hammad" w:date="2023-05-13T18:50:00Z"/>
                <w:rFonts w:cs="Calibri"/>
                <w:color w:val="000000"/>
              </w:rPr>
            </w:pPr>
            <w:ins w:id="178" w:author="Ahmad Hammad" w:date="2023-05-13T18:50:00Z">
              <w:r w:rsidRPr="005A683A">
                <w:rPr>
                  <w:rFonts w:cs="Calibri"/>
                  <w:color w:val="000000"/>
                </w:rPr>
                <w:t>0.29</w:t>
              </w:r>
            </w:ins>
          </w:p>
        </w:tc>
        <w:tc>
          <w:tcPr>
            <w:tcW w:w="1120" w:type="dxa"/>
            <w:tcBorders>
              <w:top w:val="nil"/>
              <w:left w:val="nil"/>
              <w:bottom w:val="single" w:sz="4" w:space="0" w:color="auto"/>
              <w:right w:val="single" w:sz="4" w:space="0" w:color="auto"/>
            </w:tcBorders>
            <w:shd w:val="clear" w:color="auto" w:fill="auto"/>
            <w:noWrap/>
            <w:vAlign w:val="bottom"/>
            <w:hideMark/>
            <w:tcPrChange w:id="179" w:author="Ahmad Hammad" w:date="2023-05-13T18:51:00Z">
              <w:tcPr>
                <w:tcW w:w="1120" w:type="dxa"/>
                <w:tcBorders>
                  <w:top w:val="nil"/>
                  <w:left w:val="nil"/>
                  <w:bottom w:val="single" w:sz="4" w:space="0" w:color="auto"/>
                  <w:right w:val="single" w:sz="4" w:space="0" w:color="auto"/>
                </w:tcBorders>
                <w:shd w:val="clear" w:color="auto" w:fill="auto"/>
                <w:noWrap/>
                <w:vAlign w:val="bottom"/>
                <w:hideMark/>
              </w:tcPr>
            </w:tcPrChange>
          </w:tcPr>
          <w:p w14:paraId="753282E8" w14:textId="77777777" w:rsidR="001433BF" w:rsidRPr="005A683A" w:rsidRDefault="001433BF" w:rsidP="00DE1DA2">
            <w:pPr>
              <w:spacing w:after="0" w:line="240" w:lineRule="auto"/>
              <w:jc w:val="center"/>
              <w:rPr>
                <w:ins w:id="180" w:author="Ahmad Hammad" w:date="2023-05-13T18:50:00Z"/>
                <w:rFonts w:cs="Calibri"/>
                <w:color w:val="000000"/>
              </w:rPr>
            </w:pPr>
            <w:ins w:id="181" w:author="Ahmad Hammad" w:date="2023-05-13T18:50:00Z">
              <w:r w:rsidRPr="005A683A">
                <w:rPr>
                  <w:rFonts w:cs="Calibri"/>
                  <w:color w:val="000000"/>
                </w:rPr>
                <w:t>0.39</w:t>
              </w:r>
            </w:ins>
          </w:p>
        </w:tc>
        <w:tc>
          <w:tcPr>
            <w:tcW w:w="1120" w:type="dxa"/>
            <w:tcBorders>
              <w:top w:val="nil"/>
              <w:left w:val="nil"/>
              <w:bottom w:val="single" w:sz="4" w:space="0" w:color="auto"/>
              <w:right w:val="single" w:sz="4" w:space="0" w:color="auto"/>
            </w:tcBorders>
            <w:shd w:val="clear" w:color="auto" w:fill="auto"/>
            <w:noWrap/>
            <w:vAlign w:val="bottom"/>
            <w:hideMark/>
            <w:tcPrChange w:id="182" w:author="Ahmad Hammad" w:date="2023-05-13T18:51:00Z">
              <w:tcPr>
                <w:tcW w:w="1120" w:type="dxa"/>
                <w:tcBorders>
                  <w:top w:val="nil"/>
                  <w:left w:val="nil"/>
                  <w:bottom w:val="single" w:sz="4" w:space="0" w:color="auto"/>
                  <w:right w:val="single" w:sz="4" w:space="0" w:color="auto"/>
                </w:tcBorders>
                <w:shd w:val="clear" w:color="auto" w:fill="auto"/>
                <w:noWrap/>
                <w:vAlign w:val="bottom"/>
                <w:hideMark/>
              </w:tcPr>
            </w:tcPrChange>
          </w:tcPr>
          <w:p w14:paraId="2DD50621" w14:textId="77777777" w:rsidR="001433BF" w:rsidRPr="005A683A" w:rsidRDefault="001433BF" w:rsidP="00DE1DA2">
            <w:pPr>
              <w:spacing w:after="0" w:line="240" w:lineRule="auto"/>
              <w:jc w:val="center"/>
              <w:rPr>
                <w:ins w:id="183" w:author="Ahmad Hammad" w:date="2023-05-13T18:50:00Z"/>
                <w:rFonts w:cs="Calibri"/>
                <w:color w:val="000000"/>
              </w:rPr>
            </w:pPr>
            <w:ins w:id="184" w:author="Ahmad Hammad" w:date="2023-05-13T18:50:00Z">
              <w:r w:rsidRPr="005A683A">
                <w:rPr>
                  <w:rFonts w:cs="Calibri"/>
                  <w:color w:val="000000"/>
                </w:rPr>
                <w:t>0.18</w:t>
              </w:r>
            </w:ins>
          </w:p>
        </w:tc>
        <w:tc>
          <w:tcPr>
            <w:tcW w:w="1120" w:type="dxa"/>
            <w:tcBorders>
              <w:top w:val="nil"/>
              <w:left w:val="nil"/>
              <w:bottom w:val="single" w:sz="4" w:space="0" w:color="auto"/>
              <w:right w:val="single" w:sz="4" w:space="0" w:color="auto"/>
            </w:tcBorders>
            <w:shd w:val="clear" w:color="auto" w:fill="auto"/>
            <w:noWrap/>
            <w:vAlign w:val="bottom"/>
            <w:hideMark/>
            <w:tcPrChange w:id="185" w:author="Ahmad Hammad" w:date="2023-05-13T18:51:00Z">
              <w:tcPr>
                <w:tcW w:w="1120" w:type="dxa"/>
                <w:tcBorders>
                  <w:top w:val="nil"/>
                  <w:left w:val="nil"/>
                  <w:bottom w:val="single" w:sz="4" w:space="0" w:color="auto"/>
                  <w:right w:val="single" w:sz="4" w:space="0" w:color="auto"/>
                </w:tcBorders>
                <w:shd w:val="clear" w:color="auto" w:fill="auto"/>
                <w:noWrap/>
                <w:vAlign w:val="bottom"/>
                <w:hideMark/>
              </w:tcPr>
            </w:tcPrChange>
          </w:tcPr>
          <w:p w14:paraId="6058DF9A" w14:textId="77777777" w:rsidR="001433BF" w:rsidRPr="005A683A" w:rsidRDefault="001433BF" w:rsidP="00DE1DA2">
            <w:pPr>
              <w:spacing w:after="0" w:line="240" w:lineRule="auto"/>
              <w:jc w:val="center"/>
              <w:rPr>
                <w:ins w:id="186" w:author="Ahmad Hammad" w:date="2023-05-13T18:50:00Z"/>
                <w:rFonts w:cs="Calibri"/>
                <w:color w:val="000000"/>
              </w:rPr>
            </w:pPr>
            <w:ins w:id="187" w:author="Ahmad Hammad" w:date="2023-05-13T18:50:00Z">
              <w:r w:rsidRPr="005A683A">
                <w:rPr>
                  <w:rFonts w:cs="Calibri"/>
                  <w:color w:val="000000"/>
                </w:rPr>
                <w:t>0.54</w:t>
              </w:r>
            </w:ins>
          </w:p>
        </w:tc>
        <w:tc>
          <w:tcPr>
            <w:tcW w:w="1300" w:type="dxa"/>
            <w:tcBorders>
              <w:top w:val="nil"/>
              <w:left w:val="nil"/>
              <w:bottom w:val="single" w:sz="4" w:space="0" w:color="auto"/>
              <w:right w:val="single" w:sz="4" w:space="0" w:color="auto"/>
            </w:tcBorders>
            <w:shd w:val="clear" w:color="auto" w:fill="auto"/>
            <w:noWrap/>
            <w:vAlign w:val="bottom"/>
            <w:hideMark/>
            <w:tcPrChange w:id="188" w:author="Ahmad Hammad" w:date="2023-05-13T18:51:00Z">
              <w:tcPr>
                <w:tcW w:w="1300" w:type="dxa"/>
                <w:tcBorders>
                  <w:top w:val="nil"/>
                  <w:left w:val="nil"/>
                  <w:bottom w:val="single" w:sz="4" w:space="0" w:color="auto"/>
                  <w:right w:val="single" w:sz="4" w:space="0" w:color="auto"/>
                </w:tcBorders>
                <w:shd w:val="clear" w:color="auto" w:fill="auto"/>
                <w:noWrap/>
                <w:vAlign w:val="bottom"/>
                <w:hideMark/>
              </w:tcPr>
            </w:tcPrChange>
          </w:tcPr>
          <w:p w14:paraId="4C86F8F3" w14:textId="77777777" w:rsidR="001433BF" w:rsidRPr="005A683A" w:rsidRDefault="001433BF" w:rsidP="00DE1DA2">
            <w:pPr>
              <w:spacing w:after="0" w:line="240" w:lineRule="auto"/>
              <w:jc w:val="center"/>
              <w:rPr>
                <w:ins w:id="189" w:author="Ahmad Hammad" w:date="2023-05-13T18:50:00Z"/>
                <w:rFonts w:cs="Calibri"/>
                <w:color w:val="000000"/>
              </w:rPr>
            </w:pPr>
            <w:ins w:id="190" w:author="Ahmad Hammad" w:date="2023-05-13T18:50:00Z">
              <w:r w:rsidRPr="005A683A">
                <w:rPr>
                  <w:rFonts w:cs="Calibri"/>
                  <w:color w:val="000000"/>
                </w:rPr>
                <w:t>0.75</w:t>
              </w:r>
            </w:ins>
          </w:p>
        </w:tc>
      </w:tr>
      <w:tr w:rsidR="001433BF" w:rsidRPr="005A683A" w14:paraId="674D28AF" w14:textId="77777777" w:rsidTr="001433BF">
        <w:trPr>
          <w:trHeight w:val="300"/>
          <w:jc w:val="center"/>
          <w:ins w:id="191" w:author="Ahmad Hammad" w:date="2023-05-13T18:50:00Z"/>
          <w:trPrChange w:id="192" w:author="Ahmad Hammad" w:date="2023-05-13T18:51:00Z">
            <w:trPr>
              <w:trHeight w:val="300"/>
              <w:jc w:val="center"/>
            </w:trPr>
          </w:trPrChange>
        </w:trPr>
        <w:tc>
          <w:tcPr>
            <w:tcW w:w="1975" w:type="dxa"/>
            <w:tcBorders>
              <w:top w:val="nil"/>
              <w:left w:val="single" w:sz="4" w:space="0" w:color="auto"/>
              <w:bottom w:val="single" w:sz="4" w:space="0" w:color="auto"/>
              <w:right w:val="nil"/>
            </w:tcBorders>
            <w:shd w:val="clear" w:color="auto" w:fill="auto"/>
            <w:noWrap/>
            <w:vAlign w:val="center"/>
            <w:hideMark/>
            <w:tcPrChange w:id="193" w:author="Ahmad Hammad" w:date="2023-05-13T18:51:00Z">
              <w:tcPr>
                <w:tcW w:w="1780" w:type="dxa"/>
                <w:tcBorders>
                  <w:top w:val="nil"/>
                  <w:left w:val="single" w:sz="4" w:space="0" w:color="auto"/>
                  <w:bottom w:val="single" w:sz="4" w:space="0" w:color="auto"/>
                  <w:right w:val="nil"/>
                </w:tcBorders>
                <w:shd w:val="clear" w:color="auto" w:fill="auto"/>
                <w:noWrap/>
                <w:vAlign w:val="center"/>
                <w:hideMark/>
              </w:tcPr>
            </w:tcPrChange>
          </w:tcPr>
          <w:p w14:paraId="127E15C7" w14:textId="77777777" w:rsidR="001433BF" w:rsidRPr="005A683A" w:rsidRDefault="001433BF" w:rsidP="00DE1DA2">
            <w:pPr>
              <w:spacing w:after="0" w:line="240" w:lineRule="auto"/>
              <w:jc w:val="center"/>
              <w:rPr>
                <w:ins w:id="194" w:author="Ahmad Hammad" w:date="2023-05-13T18:50:00Z"/>
                <w:rFonts w:cs="Calibri"/>
                <w:color w:val="000000"/>
              </w:rPr>
            </w:pPr>
            <w:ins w:id="195" w:author="Ahmad Hammad" w:date="2023-05-13T18:50:00Z">
              <w:r w:rsidRPr="005A683A">
                <w:rPr>
                  <w:rFonts w:cs="Calibri"/>
                  <w:color w:val="000000"/>
                </w:rPr>
                <w:t>CatBoost</w:t>
              </w:r>
            </w:ins>
          </w:p>
        </w:tc>
        <w:tc>
          <w:tcPr>
            <w:tcW w:w="1025" w:type="dxa"/>
            <w:tcBorders>
              <w:top w:val="nil"/>
              <w:left w:val="single" w:sz="4" w:space="0" w:color="auto"/>
              <w:bottom w:val="single" w:sz="4" w:space="0" w:color="auto"/>
              <w:right w:val="single" w:sz="4" w:space="0" w:color="auto"/>
            </w:tcBorders>
            <w:shd w:val="clear" w:color="auto" w:fill="auto"/>
            <w:noWrap/>
            <w:vAlign w:val="bottom"/>
            <w:hideMark/>
            <w:tcPrChange w:id="196" w:author="Ahmad Hammad" w:date="2023-05-13T18:51:00Z">
              <w:tcPr>
                <w:tcW w:w="122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0A161DC8" w14:textId="77777777" w:rsidR="001433BF" w:rsidRPr="005A683A" w:rsidRDefault="001433BF" w:rsidP="00DE1DA2">
            <w:pPr>
              <w:spacing w:after="0" w:line="240" w:lineRule="auto"/>
              <w:jc w:val="center"/>
              <w:rPr>
                <w:ins w:id="197" w:author="Ahmad Hammad" w:date="2023-05-13T18:50:00Z"/>
                <w:rFonts w:cs="Calibri"/>
                <w:color w:val="000000"/>
              </w:rPr>
            </w:pPr>
            <w:ins w:id="198" w:author="Ahmad Hammad" w:date="2023-05-13T18:50:00Z">
              <w:r w:rsidRPr="005A683A">
                <w:rPr>
                  <w:rFonts w:cs="Calibri"/>
                  <w:color w:val="000000"/>
                </w:rPr>
                <w:t>0.28</w:t>
              </w:r>
            </w:ins>
          </w:p>
        </w:tc>
        <w:tc>
          <w:tcPr>
            <w:tcW w:w="1120" w:type="dxa"/>
            <w:tcBorders>
              <w:top w:val="nil"/>
              <w:left w:val="nil"/>
              <w:bottom w:val="single" w:sz="4" w:space="0" w:color="auto"/>
              <w:right w:val="single" w:sz="4" w:space="0" w:color="auto"/>
            </w:tcBorders>
            <w:shd w:val="clear" w:color="auto" w:fill="auto"/>
            <w:noWrap/>
            <w:vAlign w:val="bottom"/>
            <w:hideMark/>
            <w:tcPrChange w:id="199" w:author="Ahmad Hammad" w:date="2023-05-13T18:51:00Z">
              <w:tcPr>
                <w:tcW w:w="1120" w:type="dxa"/>
                <w:tcBorders>
                  <w:top w:val="nil"/>
                  <w:left w:val="nil"/>
                  <w:bottom w:val="single" w:sz="4" w:space="0" w:color="auto"/>
                  <w:right w:val="single" w:sz="4" w:space="0" w:color="auto"/>
                </w:tcBorders>
                <w:shd w:val="clear" w:color="auto" w:fill="auto"/>
                <w:noWrap/>
                <w:vAlign w:val="bottom"/>
                <w:hideMark/>
              </w:tcPr>
            </w:tcPrChange>
          </w:tcPr>
          <w:p w14:paraId="0D8134C3" w14:textId="77777777" w:rsidR="001433BF" w:rsidRPr="005A683A" w:rsidRDefault="001433BF" w:rsidP="00DE1DA2">
            <w:pPr>
              <w:spacing w:after="0" w:line="240" w:lineRule="auto"/>
              <w:jc w:val="center"/>
              <w:rPr>
                <w:ins w:id="200" w:author="Ahmad Hammad" w:date="2023-05-13T18:50:00Z"/>
                <w:rFonts w:cs="Calibri"/>
                <w:color w:val="000000"/>
              </w:rPr>
            </w:pPr>
            <w:ins w:id="201" w:author="Ahmad Hammad" w:date="2023-05-13T18:50:00Z">
              <w:r w:rsidRPr="005A683A">
                <w:rPr>
                  <w:rFonts w:cs="Calibri"/>
                  <w:color w:val="000000"/>
                </w:rPr>
                <w:t>0.37</w:t>
              </w:r>
            </w:ins>
          </w:p>
        </w:tc>
        <w:tc>
          <w:tcPr>
            <w:tcW w:w="1120" w:type="dxa"/>
            <w:tcBorders>
              <w:top w:val="nil"/>
              <w:left w:val="nil"/>
              <w:bottom w:val="single" w:sz="4" w:space="0" w:color="auto"/>
              <w:right w:val="single" w:sz="4" w:space="0" w:color="auto"/>
            </w:tcBorders>
            <w:shd w:val="clear" w:color="auto" w:fill="auto"/>
            <w:noWrap/>
            <w:vAlign w:val="bottom"/>
            <w:hideMark/>
            <w:tcPrChange w:id="202" w:author="Ahmad Hammad" w:date="2023-05-13T18:51:00Z">
              <w:tcPr>
                <w:tcW w:w="1120" w:type="dxa"/>
                <w:tcBorders>
                  <w:top w:val="nil"/>
                  <w:left w:val="nil"/>
                  <w:bottom w:val="single" w:sz="4" w:space="0" w:color="auto"/>
                  <w:right w:val="single" w:sz="4" w:space="0" w:color="auto"/>
                </w:tcBorders>
                <w:shd w:val="clear" w:color="auto" w:fill="auto"/>
                <w:noWrap/>
                <w:vAlign w:val="bottom"/>
                <w:hideMark/>
              </w:tcPr>
            </w:tcPrChange>
          </w:tcPr>
          <w:p w14:paraId="30D1CBAC" w14:textId="77777777" w:rsidR="001433BF" w:rsidRPr="005A683A" w:rsidRDefault="001433BF" w:rsidP="00DE1DA2">
            <w:pPr>
              <w:spacing w:after="0" w:line="240" w:lineRule="auto"/>
              <w:jc w:val="center"/>
              <w:rPr>
                <w:ins w:id="203" w:author="Ahmad Hammad" w:date="2023-05-13T18:50:00Z"/>
                <w:rFonts w:cs="Calibri"/>
                <w:color w:val="000000"/>
              </w:rPr>
            </w:pPr>
            <w:ins w:id="204" w:author="Ahmad Hammad" w:date="2023-05-13T18:50:00Z">
              <w:r w:rsidRPr="005A683A">
                <w:rPr>
                  <w:rFonts w:cs="Calibri"/>
                  <w:color w:val="000000"/>
                </w:rPr>
                <w:t>0.18</w:t>
              </w:r>
            </w:ins>
          </w:p>
        </w:tc>
        <w:tc>
          <w:tcPr>
            <w:tcW w:w="1120" w:type="dxa"/>
            <w:tcBorders>
              <w:top w:val="nil"/>
              <w:left w:val="nil"/>
              <w:bottom w:val="single" w:sz="4" w:space="0" w:color="auto"/>
              <w:right w:val="single" w:sz="4" w:space="0" w:color="auto"/>
            </w:tcBorders>
            <w:shd w:val="clear" w:color="auto" w:fill="auto"/>
            <w:noWrap/>
            <w:vAlign w:val="bottom"/>
            <w:hideMark/>
            <w:tcPrChange w:id="205" w:author="Ahmad Hammad" w:date="2023-05-13T18:51:00Z">
              <w:tcPr>
                <w:tcW w:w="1120" w:type="dxa"/>
                <w:tcBorders>
                  <w:top w:val="nil"/>
                  <w:left w:val="nil"/>
                  <w:bottom w:val="single" w:sz="4" w:space="0" w:color="auto"/>
                  <w:right w:val="single" w:sz="4" w:space="0" w:color="auto"/>
                </w:tcBorders>
                <w:shd w:val="clear" w:color="auto" w:fill="auto"/>
                <w:noWrap/>
                <w:vAlign w:val="bottom"/>
                <w:hideMark/>
              </w:tcPr>
            </w:tcPrChange>
          </w:tcPr>
          <w:p w14:paraId="7B7F4D1D" w14:textId="77777777" w:rsidR="001433BF" w:rsidRPr="005A683A" w:rsidRDefault="001433BF" w:rsidP="00DE1DA2">
            <w:pPr>
              <w:spacing w:after="0" w:line="240" w:lineRule="auto"/>
              <w:jc w:val="center"/>
              <w:rPr>
                <w:ins w:id="206" w:author="Ahmad Hammad" w:date="2023-05-13T18:50:00Z"/>
                <w:rFonts w:cs="Calibri"/>
                <w:color w:val="000000"/>
              </w:rPr>
            </w:pPr>
            <w:ins w:id="207" w:author="Ahmad Hammad" w:date="2023-05-13T18:50:00Z">
              <w:r w:rsidRPr="005A683A">
                <w:rPr>
                  <w:rFonts w:cs="Calibri"/>
                  <w:color w:val="000000"/>
                </w:rPr>
                <w:t>0.53</w:t>
              </w:r>
            </w:ins>
          </w:p>
        </w:tc>
        <w:tc>
          <w:tcPr>
            <w:tcW w:w="1300" w:type="dxa"/>
            <w:tcBorders>
              <w:top w:val="nil"/>
              <w:left w:val="nil"/>
              <w:bottom w:val="single" w:sz="4" w:space="0" w:color="auto"/>
              <w:right w:val="single" w:sz="4" w:space="0" w:color="auto"/>
            </w:tcBorders>
            <w:shd w:val="clear" w:color="auto" w:fill="auto"/>
            <w:noWrap/>
            <w:vAlign w:val="bottom"/>
            <w:hideMark/>
            <w:tcPrChange w:id="208" w:author="Ahmad Hammad" w:date="2023-05-13T18:51:00Z">
              <w:tcPr>
                <w:tcW w:w="1300" w:type="dxa"/>
                <w:tcBorders>
                  <w:top w:val="nil"/>
                  <w:left w:val="nil"/>
                  <w:bottom w:val="single" w:sz="4" w:space="0" w:color="auto"/>
                  <w:right w:val="single" w:sz="4" w:space="0" w:color="auto"/>
                </w:tcBorders>
                <w:shd w:val="clear" w:color="auto" w:fill="auto"/>
                <w:noWrap/>
                <w:vAlign w:val="bottom"/>
                <w:hideMark/>
              </w:tcPr>
            </w:tcPrChange>
          </w:tcPr>
          <w:p w14:paraId="5DBE4440" w14:textId="77777777" w:rsidR="001433BF" w:rsidRPr="005A683A" w:rsidRDefault="001433BF" w:rsidP="00DE1DA2">
            <w:pPr>
              <w:spacing w:after="0" w:line="240" w:lineRule="auto"/>
              <w:jc w:val="center"/>
              <w:rPr>
                <w:ins w:id="209" w:author="Ahmad Hammad" w:date="2023-05-13T18:50:00Z"/>
                <w:rFonts w:cs="Calibri"/>
                <w:color w:val="000000"/>
              </w:rPr>
            </w:pPr>
            <w:ins w:id="210" w:author="Ahmad Hammad" w:date="2023-05-13T18:50:00Z">
              <w:r w:rsidRPr="005A683A">
                <w:rPr>
                  <w:rFonts w:cs="Calibri"/>
                  <w:color w:val="000000"/>
                </w:rPr>
                <w:t>0.76</w:t>
              </w:r>
            </w:ins>
          </w:p>
        </w:tc>
      </w:tr>
      <w:tr w:rsidR="001433BF" w:rsidRPr="005A683A" w14:paraId="6F26BD99" w14:textId="77777777" w:rsidTr="001433BF">
        <w:trPr>
          <w:trHeight w:val="300"/>
          <w:jc w:val="center"/>
          <w:ins w:id="211" w:author="Ahmad Hammad" w:date="2023-05-13T18:50:00Z"/>
          <w:trPrChange w:id="212" w:author="Ahmad Hammad" w:date="2023-05-13T18:51:00Z">
            <w:trPr>
              <w:trHeight w:val="300"/>
              <w:jc w:val="center"/>
            </w:trPr>
          </w:trPrChange>
        </w:trPr>
        <w:tc>
          <w:tcPr>
            <w:tcW w:w="1975" w:type="dxa"/>
            <w:tcBorders>
              <w:top w:val="nil"/>
              <w:left w:val="single" w:sz="4" w:space="0" w:color="auto"/>
              <w:bottom w:val="single" w:sz="4" w:space="0" w:color="auto"/>
              <w:right w:val="nil"/>
            </w:tcBorders>
            <w:shd w:val="clear" w:color="auto" w:fill="auto"/>
            <w:noWrap/>
            <w:vAlign w:val="center"/>
            <w:hideMark/>
            <w:tcPrChange w:id="213" w:author="Ahmad Hammad" w:date="2023-05-13T18:51:00Z">
              <w:tcPr>
                <w:tcW w:w="1780" w:type="dxa"/>
                <w:tcBorders>
                  <w:top w:val="nil"/>
                  <w:left w:val="single" w:sz="4" w:space="0" w:color="auto"/>
                  <w:bottom w:val="single" w:sz="4" w:space="0" w:color="auto"/>
                  <w:right w:val="nil"/>
                </w:tcBorders>
                <w:shd w:val="clear" w:color="auto" w:fill="auto"/>
                <w:noWrap/>
                <w:vAlign w:val="center"/>
                <w:hideMark/>
              </w:tcPr>
            </w:tcPrChange>
          </w:tcPr>
          <w:p w14:paraId="161EAED3" w14:textId="77777777" w:rsidR="001433BF" w:rsidRPr="005A683A" w:rsidRDefault="001433BF" w:rsidP="00DE1DA2">
            <w:pPr>
              <w:spacing w:after="0" w:line="240" w:lineRule="auto"/>
              <w:jc w:val="center"/>
              <w:rPr>
                <w:ins w:id="214" w:author="Ahmad Hammad" w:date="2023-05-13T18:50:00Z"/>
                <w:rFonts w:cs="Calibri"/>
                <w:color w:val="000000"/>
              </w:rPr>
            </w:pPr>
            <w:ins w:id="215" w:author="Ahmad Hammad" w:date="2023-05-13T18:50:00Z">
              <w:r w:rsidRPr="005A683A">
                <w:rPr>
                  <w:rFonts w:cs="Calibri"/>
                  <w:color w:val="000000"/>
                </w:rPr>
                <w:t>LGBM</w:t>
              </w:r>
            </w:ins>
          </w:p>
        </w:tc>
        <w:tc>
          <w:tcPr>
            <w:tcW w:w="1025" w:type="dxa"/>
            <w:tcBorders>
              <w:top w:val="nil"/>
              <w:left w:val="single" w:sz="4" w:space="0" w:color="auto"/>
              <w:bottom w:val="single" w:sz="4" w:space="0" w:color="auto"/>
              <w:right w:val="single" w:sz="4" w:space="0" w:color="auto"/>
            </w:tcBorders>
            <w:shd w:val="clear" w:color="auto" w:fill="auto"/>
            <w:noWrap/>
            <w:vAlign w:val="bottom"/>
            <w:hideMark/>
            <w:tcPrChange w:id="216" w:author="Ahmad Hammad" w:date="2023-05-13T18:51:00Z">
              <w:tcPr>
                <w:tcW w:w="122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322581AF" w14:textId="77777777" w:rsidR="001433BF" w:rsidRPr="005A683A" w:rsidRDefault="001433BF" w:rsidP="00DE1DA2">
            <w:pPr>
              <w:spacing w:after="0" w:line="240" w:lineRule="auto"/>
              <w:jc w:val="center"/>
              <w:rPr>
                <w:ins w:id="217" w:author="Ahmad Hammad" w:date="2023-05-13T18:50:00Z"/>
                <w:rFonts w:cs="Calibri"/>
                <w:color w:val="000000"/>
              </w:rPr>
            </w:pPr>
            <w:ins w:id="218" w:author="Ahmad Hammad" w:date="2023-05-13T18:50:00Z">
              <w:r w:rsidRPr="005A683A">
                <w:rPr>
                  <w:rFonts w:cs="Calibri"/>
                  <w:color w:val="000000"/>
                </w:rPr>
                <w:t>0.29</w:t>
              </w:r>
            </w:ins>
          </w:p>
        </w:tc>
        <w:tc>
          <w:tcPr>
            <w:tcW w:w="1120" w:type="dxa"/>
            <w:tcBorders>
              <w:top w:val="nil"/>
              <w:left w:val="nil"/>
              <w:bottom w:val="single" w:sz="4" w:space="0" w:color="auto"/>
              <w:right w:val="single" w:sz="4" w:space="0" w:color="auto"/>
            </w:tcBorders>
            <w:shd w:val="clear" w:color="auto" w:fill="auto"/>
            <w:noWrap/>
            <w:vAlign w:val="bottom"/>
            <w:hideMark/>
            <w:tcPrChange w:id="219" w:author="Ahmad Hammad" w:date="2023-05-13T18:51:00Z">
              <w:tcPr>
                <w:tcW w:w="1120" w:type="dxa"/>
                <w:tcBorders>
                  <w:top w:val="nil"/>
                  <w:left w:val="nil"/>
                  <w:bottom w:val="single" w:sz="4" w:space="0" w:color="auto"/>
                  <w:right w:val="single" w:sz="4" w:space="0" w:color="auto"/>
                </w:tcBorders>
                <w:shd w:val="clear" w:color="auto" w:fill="auto"/>
                <w:noWrap/>
                <w:vAlign w:val="bottom"/>
                <w:hideMark/>
              </w:tcPr>
            </w:tcPrChange>
          </w:tcPr>
          <w:p w14:paraId="63ECF6C8" w14:textId="77777777" w:rsidR="001433BF" w:rsidRPr="005A683A" w:rsidRDefault="001433BF" w:rsidP="00DE1DA2">
            <w:pPr>
              <w:spacing w:after="0" w:line="240" w:lineRule="auto"/>
              <w:jc w:val="center"/>
              <w:rPr>
                <w:ins w:id="220" w:author="Ahmad Hammad" w:date="2023-05-13T18:50:00Z"/>
                <w:rFonts w:cs="Calibri"/>
                <w:color w:val="000000"/>
              </w:rPr>
            </w:pPr>
            <w:ins w:id="221" w:author="Ahmad Hammad" w:date="2023-05-13T18:50:00Z">
              <w:r w:rsidRPr="005A683A">
                <w:rPr>
                  <w:rFonts w:cs="Calibri"/>
                  <w:color w:val="000000"/>
                </w:rPr>
                <w:t>0.38</w:t>
              </w:r>
            </w:ins>
          </w:p>
        </w:tc>
        <w:tc>
          <w:tcPr>
            <w:tcW w:w="1120" w:type="dxa"/>
            <w:tcBorders>
              <w:top w:val="nil"/>
              <w:left w:val="nil"/>
              <w:bottom w:val="single" w:sz="4" w:space="0" w:color="auto"/>
              <w:right w:val="single" w:sz="4" w:space="0" w:color="auto"/>
            </w:tcBorders>
            <w:shd w:val="clear" w:color="auto" w:fill="auto"/>
            <w:noWrap/>
            <w:vAlign w:val="bottom"/>
            <w:hideMark/>
            <w:tcPrChange w:id="222" w:author="Ahmad Hammad" w:date="2023-05-13T18:51:00Z">
              <w:tcPr>
                <w:tcW w:w="1120" w:type="dxa"/>
                <w:tcBorders>
                  <w:top w:val="nil"/>
                  <w:left w:val="nil"/>
                  <w:bottom w:val="single" w:sz="4" w:space="0" w:color="auto"/>
                  <w:right w:val="single" w:sz="4" w:space="0" w:color="auto"/>
                </w:tcBorders>
                <w:shd w:val="clear" w:color="auto" w:fill="auto"/>
                <w:noWrap/>
                <w:vAlign w:val="bottom"/>
                <w:hideMark/>
              </w:tcPr>
            </w:tcPrChange>
          </w:tcPr>
          <w:p w14:paraId="14C43931" w14:textId="77777777" w:rsidR="001433BF" w:rsidRPr="005A683A" w:rsidRDefault="001433BF" w:rsidP="00DE1DA2">
            <w:pPr>
              <w:spacing w:after="0" w:line="240" w:lineRule="auto"/>
              <w:jc w:val="center"/>
              <w:rPr>
                <w:ins w:id="223" w:author="Ahmad Hammad" w:date="2023-05-13T18:50:00Z"/>
                <w:rFonts w:cs="Calibri"/>
                <w:color w:val="000000"/>
              </w:rPr>
            </w:pPr>
            <w:ins w:id="224" w:author="Ahmad Hammad" w:date="2023-05-13T18:50:00Z">
              <w:r w:rsidRPr="005A683A">
                <w:rPr>
                  <w:rFonts w:cs="Calibri"/>
                  <w:color w:val="000000"/>
                </w:rPr>
                <w:t>0.18</w:t>
              </w:r>
            </w:ins>
          </w:p>
        </w:tc>
        <w:tc>
          <w:tcPr>
            <w:tcW w:w="1120" w:type="dxa"/>
            <w:tcBorders>
              <w:top w:val="nil"/>
              <w:left w:val="nil"/>
              <w:bottom w:val="single" w:sz="4" w:space="0" w:color="auto"/>
              <w:right w:val="single" w:sz="4" w:space="0" w:color="auto"/>
            </w:tcBorders>
            <w:shd w:val="clear" w:color="auto" w:fill="auto"/>
            <w:noWrap/>
            <w:vAlign w:val="bottom"/>
            <w:hideMark/>
            <w:tcPrChange w:id="225" w:author="Ahmad Hammad" w:date="2023-05-13T18:51:00Z">
              <w:tcPr>
                <w:tcW w:w="1120" w:type="dxa"/>
                <w:tcBorders>
                  <w:top w:val="nil"/>
                  <w:left w:val="nil"/>
                  <w:bottom w:val="single" w:sz="4" w:space="0" w:color="auto"/>
                  <w:right w:val="single" w:sz="4" w:space="0" w:color="auto"/>
                </w:tcBorders>
                <w:shd w:val="clear" w:color="auto" w:fill="auto"/>
                <w:noWrap/>
                <w:vAlign w:val="bottom"/>
                <w:hideMark/>
              </w:tcPr>
            </w:tcPrChange>
          </w:tcPr>
          <w:p w14:paraId="46D2BACF" w14:textId="77777777" w:rsidR="001433BF" w:rsidRPr="005A683A" w:rsidRDefault="001433BF" w:rsidP="00DE1DA2">
            <w:pPr>
              <w:spacing w:after="0" w:line="240" w:lineRule="auto"/>
              <w:jc w:val="center"/>
              <w:rPr>
                <w:ins w:id="226" w:author="Ahmad Hammad" w:date="2023-05-13T18:50:00Z"/>
                <w:rFonts w:cs="Calibri"/>
                <w:color w:val="000000"/>
              </w:rPr>
            </w:pPr>
            <w:ins w:id="227" w:author="Ahmad Hammad" w:date="2023-05-13T18:50:00Z">
              <w:r w:rsidRPr="005A683A">
                <w:rPr>
                  <w:rFonts w:cs="Calibri"/>
                  <w:color w:val="000000"/>
                </w:rPr>
                <w:t>0.54</w:t>
              </w:r>
            </w:ins>
          </w:p>
        </w:tc>
        <w:tc>
          <w:tcPr>
            <w:tcW w:w="1300" w:type="dxa"/>
            <w:tcBorders>
              <w:top w:val="nil"/>
              <w:left w:val="nil"/>
              <w:bottom w:val="single" w:sz="4" w:space="0" w:color="auto"/>
              <w:right w:val="single" w:sz="4" w:space="0" w:color="auto"/>
            </w:tcBorders>
            <w:shd w:val="clear" w:color="auto" w:fill="auto"/>
            <w:noWrap/>
            <w:vAlign w:val="bottom"/>
            <w:hideMark/>
            <w:tcPrChange w:id="228" w:author="Ahmad Hammad" w:date="2023-05-13T18:51:00Z">
              <w:tcPr>
                <w:tcW w:w="1300" w:type="dxa"/>
                <w:tcBorders>
                  <w:top w:val="nil"/>
                  <w:left w:val="nil"/>
                  <w:bottom w:val="single" w:sz="4" w:space="0" w:color="auto"/>
                  <w:right w:val="single" w:sz="4" w:space="0" w:color="auto"/>
                </w:tcBorders>
                <w:shd w:val="clear" w:color="auto" w:fill="auto"/>
                <w:noWrap/>
                <w:vAlign w:val="bottom"/>
                <w:hideMark/>
              </w:tcPr>
            </w:tcPrChange>
          </w:tcPr>
          <w:p w14:paraId="1D555EE8" w14:textId="77777777" w:rsidR="001433BF" w:rsidRPr="005A683A" w:rsidRDefault="001433BF" w:rsidP="00DE1DA2">
            <w:pPr>
              <w:spacing w:after="0" w:line="240" w:lineRule="auto"/>
              <w:jc w:val="center"/>
              <w:rPr>
                <w:ins w:id="229" w:author="Ahmad Hammad" w:date="2023-05-13T18:50:00Z"/>
                <w:rFonts w:cs="Calibri"/>
                <w:color w:val="000000"/>
              </w:rPr>
            </w:pPr>
            <w:ins w:id="230" w:author="Ahmad Hammad" w:date="2023-05-13T18:50:00Z">
              <w:r w:rsidRPr="005A683A">
                <w:rPr>
                  <w:rFonts w:cs="Calibri"/>
                  <w:color w:val="000000"/>
                </w:rPr>
                <w:t>0.75</w:t>
              </w:r>
            </w:ins>
          </w:p>
        </w:tc>
      </w:tr>
      <w:tr w:rsidR="001433BF" w:rsidRPr="005A683A" w14:paraId="3B36538C" w14:textId="77777777" w:rsidTr="001433BF">
        <w:trPr>
          <w:trHeight w:val="300"/>
          <w:jc w:val="center"/>
          <w:ins w:id="231" w:author="Ahmad Hammad" w:date="2023-05-13T18:50:00Z"/>
          <w:trPrChange w:id="232" w:author="Ahmad Hammad" w:date="2023-05-13T18:51:00Z">
            <w:trPr>
              <w:trHeight w:val="300"/>
              <w:jc w:val="center"/>
            </w:trPr>
          </w:trPrChange>
        </w:trPr>
        <w:tc>
          <w:tcPr>
            <w:tcW w:w="1975" w:type="dxa"/>
            <w:tcBorders>
              <w:top w:val="nil"/>
              <w:left w:val="single" w:sz="4" w:space="0" w:color="auto"/>
              <w:bottom w:val="single" w:sz="4" w:space="0" w:color="auto"/>
              <w:right w:val="nil"/>
            </w:tcBorders>
            <w:shd w:val="clear" w:color="auto" w:fill="auto"/>
            <w:noWrap/>
            <w:vAlign w:val="center"/>
            <w:hideMark/>
            <w:tcPrChange w:id="233" w:author="Ahmad Hammad" w:date="2023-05-13T18:51:00Z">
              <w:tcPr>
                <w:tcW w:w="1780" w:type="dxa"/>
                <w:tcBorders>
                  <w:top w:val="nil"/>
                  <w:left w:val="single" w:sz="4" w:space="0" w:color="auto"/>
                  <w:bottom w:val="single" w:sz="4" w:space="0" w:color="auto"/>
                  <w:right w:val="nil"/>
                </w:tcBorders>
                <w:shd w:val="clear" w:color="auto" w:fill="auto"/>
                <w:noWrap/>
                <w:vAlign w:val="center"/>
                <w:hideMark/>
              </w:tcPr>
            </w:tcPrChange>
          </w:tcPr>
          <w:p w14:paraId="3C44962F" w14:textId="77777777" w:rsidR="001433BF" w:rsidRPr="005A683A" w:rsidRDefault="001433BF" w:rsidP="00DE1DA2">
            <w:pPr>
              <w:spacing w:after="0" w:line="240" w:lineRule="auto"/>
              <w:jc w:val="center"/>
              <w:rPr>
                <w:ins w:id="234" w:author="Ahmad Hammad" w:date="2023-05-13T18:50:00Z"/>
                <w:rFonts w:cs="Calibri"/>
                <w:color w:val="000000"/>
              </w:rPr>
            </w:pPr>
            <w:ins w:id="235" w:author="Ahmad Hammad" w:date="2023-05-13T18:50:00Z">
              <w:r w:rsidRPr="005A683A">
                <w:rPr>
                  <w:rFonts w:cs="Calibri"/>
                  <w:color w:val="000000"/>
                </w:rPr>
                <w:t>ANN</w:t>
              </w:r>
            </w:ins>
          </w:p>
        </w:tc>
        <w:tc>
          <w:tcPr>
            <w:tcW w:w="1025" w:type="dxa"/>
            <w:tcBorders>
              <w:top w:val="nil"/>
              <w:left w:val="single" w:sz="4" w:space="0" w:color="auto"/>
              <w:bottom w:val="single" w:sz="4" w:space="0" w:color="auto"/>
              <w:right w:val="single" w:sz="4" w:space="0" w:color="auto"/>
            </w:tcBorders>
            <w:shd w:val="clear" w:color="auto" w:fill="auto"/>
            <w:noWrap/>
            <w:vAlign w:val="bottom"/>
            <w:hideMark/>
            <w:tcPrChange w:id="236" w:author="Ahmad Hammad" w:date="2023-05-13T18:51:00Z">
              <w:tcPr>
                <w:tcW w:w="122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E426FCD" w14:textId="77777777" w:rsidR="001433BF" w:rsidRPr="005A683A" w:rsidRDefault="001433BF" w:rsidP="00DE1DA2">
            <w:pPr>
              <w:spacing w:after="0" w:line="240" w:lineRule="auto"/>
              <w:jc w:val="center"/>
              <w:rPr>
                <w:ins w:id="237" w:author="Ahmad Hammad" w:date="2023-05-13T18:50:00Z"/>
                <w:rFonts w:cs="Calibri"/>
                <w:color w:val="000000"/>
              </w:rPr>
            </w:pPr>
            <w:ins w:id="238" w:author="Ahmad Hammad" w:date="2023-05-13T18:50:00Z">
              <w:r w:rsidRPr="005A683A">
                <w:rPr>
                  <w:rFonts w:cs="Calibri"/>
                  <w:color w:val="000000"/>
                </w:rPr>
                <w:t>0.48</w:t>
              </w:r>
            </w:ins>
          </w:p>
        </w:tc>
        <w:tc>
          <w:tcPr>
            <w:tcW w:w="1120" w:type="dxa"/>
            <w:tcBorders>
              <w:top w:val="nil"/>
              <w:left w:val="nil"/>
              <w:bottom w:val="single" w:sz="4" w:space="0" w:color="auto"/>
              <w:right w:val="single" w:sz="4" w:space="0" w:color="auto"/>
            </w:tcBorders>
            <w:shd w:val="clear" w:color="auto" w:fill="auto"/>
            <w:noWrap/>
            <w:vAlign w:val="bottom"/>
            <w:hideMark/>
            <w:tcPrChange w:id="239" w:author="Ahmad Hammad" w:date="2023-05-13T18:51:00Z">
              <w:tcPr>
                <w:tcW w:w="1120" w:type="dxa"/>
                <w:tcBorders>
                  <w:top w:val="nil"/>
                  <w:left w:val="nil"/>
                  <w:bottom w:val="single" w:sz="4" w:space="0" w:color="auto"/>
                  <w:right w:val="single" w:sz="4" w:space="0" w:color="auto"/>
                </w:tcBorders>
                <w:shd w:val="clear" w:color="auto" w:fill="auto"/>
                <w:noWrap/>
                <w:vAlign w:val="bottom"/>
                <w:hideMark/>
              </w:tcPr>
            </w:tcPrChange>
          </w:tcPr>
          <w:p w14:paraId="45C7E670" w14:textId="77777777" w:rsidR="001433BF" w:rsidRPr="005A683A" w:rsidRDefault="001433BF" w:rsidP="00DE1DA2">
            <w:pPr>
              <w:spacing w:after="0" w:line="240" w:lineRule="auto"/>
              <w:jc w:val="center"/>
              <w:rPr>
                <w:ins w:id="240" w:author="Ahmad Hammad" w:date="2023-05-13T18:50:00Z"/>
                <w:rFonts w:cs="Calibri"/>
                <w:color w:val="000000"/>
              </w:rPr>
            </w:pPr>
            <w:ins w:id="241" w:author="Ahmad Hammad" w:date="2023-05-13T18:50:00Z">
              <w:r w:rsidRPr="005A683A">
                <w:rPr>
                  <w:rFonts w:cs="Calibri"/>
                  <w:color w:val="000000"/>
                </w:rPr>
                <w:t>0.48</w:t>
              </w:r>
            </w:ins>
          </w:p>
        </w:tc>
        <w:tc>
          <w:tcPr>
            <w:tcW w:w="1120" w:type="dxa"/>
            <w:tcBorders>
              <w:top w:val="nil"/>
              <w:left w:val="nil"/>
              <w:bottom w:val="single" w:sz="4" w:space="0" w:color="auto"/>
              <w:right w:val="single" w:sz="4" w:space="0" w:color="auto"/>
            </w:tcBorders>
            <w:shd w:val="clear" w:color="auto" w:fill="auto"/>
            <w:noWrap/>
            <w:vAlign w:val="bottom"/>
            <w:hideMark/>
            <w:tcPrChange w:id="242" w:author="Ahmad Hammad" w:date="2023-05-13T18:51:00Z">
              <w:tcPr>
                <w:tcW w:w="1120" w:type="dxa"/>
                <w:tcBorders>
                  <w:top w:val="nil"/>
                  <w:left w:val="nil"/>
                  <w:bottom w:val="single" w:sz="4" w:space="0" w:color="auto"/>
                  <w:right w:val="single" w:sz="4" w:space="0" w:color="auto"/>
                </w:tcBorders>
                <w:shd w:val="clear" w:color="auto" w:fill="auto"/>
                <w:noWrap/>
                <w:vAlign w:val="bottom"/>
                <w:hideMark/>
              </w:tcPr>
            </w:tcPrChange>
          </w:tcPr>
          <w:p w14:paraId="20E01DCC" w14:textId="77777777" w:rsidR="001433BF" w:rsidRPr="005A683A" w:rsidRDefault="001433BF" w:rsidP="00DE1DA2">
            <w:pPr>
              <w:spacing w:after="0" w:line="240" w:lineRule="auto"/>
              <w:jc w:val="center"/>
              <w:rPr>
                <w:ins w:id="243" w:author="Ahmad Hammad" w:date="2023-05-13T18:50:00Z"/>
                <w:rFonts w:cs="Calibri"/>
                <w:color w:val="000000"/>
              </w:rPr>
            </w:pPr>
            <w:ins w:id="244" w:author="Ahmad Hammad" w:date="2023-05-13T18:50:00Z">
              <w:r w:rsidRPr="005A683A">
                <w:rPr>
                  <w:rFonts w:cs="Calibri"/>
                  <w:color w:val="000000"/>
                </w:rPr>
                <w:t>0.24</w:t>
              </w:r>
            </w:ins>
          </w:p>
        </w:tc>
        <w:tc>
          <w:tcPr>
            <w:tcW w:w="1120" w:type="dxa"/>
            <w:tcBorders>
              <w:top w:val="nil"/>
              <w:left w:val="nil"/>
              <w:bottom w:val="single" w:sz="4" w:space="0" w:color="auto"/>
              <w:right w:val="single" w:sz="4" w:space="0" w:color="auto"/>
            </w:tcBorders>
            <w:shd w:val="clear" w:color="auto" w:fill="auto"/>
            <w:noWrap/>
            <w:vAlign w:val="bottom"/>
            <w:hideMark/>
            <w:tcPrChange w:id="245" w:author="Ahmad Hammad" w:date="2023-05-13T18:51:00Z">
              <w:tcPr>
                <w:tcW w:w="1120" w:type="dxa"/>
                <w:tcBorders>
                  <w:top w:val="nil"/>
                  <w:left w:val="nil"/>
                  <w:bottom w:val="single" w:sz="4" w:space="0" w:color="auto"/>
                  <w:right w:val="single" w:sz="4" w:space="0" w:color="auto"/>
                </w:tcBorders>
                <w:shd w:val="clear" w:color="auto" w:fill="auto"/>
                <w:noWrap/>
                <w:vAlign w:val="bottom"/>
                <w:hideMark/>
              </w:tcPr>
            </w:tcPrChange>
          </w:tcPr>
          <w:p w14:paraId="50E3DD0C" w14:textId="77777777" w:rsidR="001433BF" w:rsidRPr="005A683A" w:rsidRDefault="001433BF" w:rsidP="00DE1DA2">
            <w:pPr>
              <w:spacing w:after="0" w:line="240" w:lineRule="auto"/>
              <w:jc w:val="center"/>
              <w:rPr>
                <w:ins w:id="246" w:author="Ahmad Hammad" w:date="2023-05-13T18:50:00Z"/>
                <w:rFonts w:cs="Calibri"/>
                <w:color w:val="000000"/>
              </w:rPr>
            </w:pPr>
            <w:ins w:id="247" w:author="Ahmad Hammad" w:date="2023-05-13T18:50:00Z">
              <w:r w:rsidRPr="005A683A">
                <w:rPr>
                  <w:rFonts w:cs="Calibri"/>
                  <w:color w:val="000000"/>
                </w:rPr>
                <w:t>0.69</w:t>
              </w:r>
            </w:ins>
          </w:p>
        </w:tc>
        <w:tc>
          <w:tcPr>
            <w:tcW w:w="1300" w:type="dxa"/>
            <w:tcBorders>
              <w:top w:val="nil"/>
              <w:left w:val="nil"/>
              <w:bottom w:val="single" w:sz="4" w:space="0" w:color="auto"/>
              <w:right w:val="single" w:sz="4" w:space="0" w:color="auto"/>
            </w:tcBorders>
            <w:shd w:val="clear" w:color="auto" w:fill="auto"/>
            <w:noWrap/>
            <w:vAlign w:val="bottom"/>
            <w:hideMark/>
            <w:tcPrChange w:id="248" w:author="Ahmad Hammad" w:date="2023-05-13T18:51:00Z">
              <w:tcPr>
                <w:tcW w:w="1300" w:type="dxa"/>
                <w:tcBorders>
                  <w:top w:val="nil"/>
                  <w:left w:val="nil"/>
                  <w:bottom w:val="single" w:sz="4" w:space="0" w:color="auto"/>
                  <w:right w:val="single" w:sz="4" w:space="0" w:color="auto"/>
                </w:tcBorders>
                <w:shd w:val="clear" w:color="auto" w:fill="auto"/>
                <w:noWrap/>
                <w:vAlign w:val="bottom"/>
                <w:hideMark/>
              </w:tcPr>
            </w:tcPrChange>
          </w:tcPr>
          <w:p w14:paraId="50A3E934" w14:textId="77777777" w:rsidR="001433BF" w:rsidRPr="005A683A" w:rsidRDefault="001433BF" w:rsidP="00DE1DA2">
            <w:pPr>
              <w:spacing w:after="0" w:line="240" w:lineRule="auto"/>
              <w:jc w:val="center"/>
              <w:rPr>
                <w:ins w:id="249" w:author="Ahmad Hammad" w:date="2023-05-13T18:50:00Z"/>
                <w:rFonts w:cs="Calibri"/>
                <w:color w:val="000000"/>
              </w:rPr>
            </w:pPr>
            <w:ins w:id="250" w:author="Ahmad Hammad" w:date="2023-05-13T18:50:00Z">
              <w:r w:rsidRPr="005A683A">
                <w:rPr>
                  <w:rFonts w:cs="Calibri"/>
                  <w:color w:val="000000"/>
                </w:rPr>
                <w:t>0.58</w:t>
              </w:r>
            </w:ins>
          </w:p>
        </w:tc>
      </w:tr>
      <w:tr w:rsidR="001433BF" w:rsidRPr="005A683A" w14:paraId="32F6BBE0" w14:textId="77777777" w:rsidTr="001433BF">
        <w:trPr>
          <w:trHeight w:val="300"/>
          <w:jc w:val="center"/>
          <w:ins w:id="251" w:author="Ahmad Hammad" w:date="2023-05-13T18:50:00Z"/>
          <w:trPrChange w:id="252" w:author="Ahmad Hammad" w:date="2023-05-13T18:51:00Z">
            <w:trPr>
              <w:trHeight w:val="300"/>
              <w:jc w:val="center"/>
            </w:trPr>
          </w:trPrChange>
        </w:trPr>
        <w:tc>
          <w:tcPr>
            <w:tcW w:w="1975" w:type="dxa"/>
            <w:tcBorders>
              <w:top w:val="nil"/>
              <w:left w:val="single" w:sz="4" w:space="0" w:color="auto"/>
              <w:bottom w:val="single" w:sz="4" w:space="0" w:color="auto"/>
              <w:right w:val="nil"/>
            </w:tcBorders>
            <w:shd w:val="clear" w:color="auto" w:fill="auto"/>
            <w:noWrap/>
            <w:vAlign w:val="center"/>
            <w:hideMark/>
            <w:tcPrChange w:id="253" w:author="Ahmad Hammad" w:date="2023-05-13T18:51:00Z">
              <w:tcPr>
                <w:tcW w:w="1780" w:type="dxa"/>
                <w:tcBorders>
                  <w:top w:val="nil"/>
                  <w:left w:val="single" w:sz="4" w:space="0" w:color="auto"/>
                  <w:bottom w:val="single" w:sz="4" w:space="0" w:color="auto"/>
                  <w:right w:val="nil"/>
                </w:tcBorders>
                <w:shd w:val="clear" w:color="auto" w:fill="auto"/>
                <w:noWrap/>
                <w:vAlign w:val="center"/>
                <w:hideMark/>
              </w:tcPr>
            </w:tcPrChange>
          </w:tcPr>
          <w:p w14:paraId="2E2FEBAA" w14:textId="77777777" w:rsidR="001433BF" w:rsidRPr="005A683A" w:rsidRDefault="001433BF" w:rsidP="00DE1DA2">
            <w:pPr>
              <w:spacing w:after="0" w:line="240" w:lineRule="auto"/>
              <w:jc w:val="center"/>
              <w:rPr>
                <w:ins w:id="254" w:author="Ahmad Hammad" w:date="2023-05-13T18:50:00Z"/>
                <w:rFonts w:cs="Calibri"/>
                <w:color w:val="000000"/>
              </w:rPr>
            </w:pPr>
            <w:ins w:id="255" w:author="Ahmad Hammad" w:date="2023-05-13T18:50:00Z">
              <w:r w:rsidRPr="005A683A">
                <w:rPr>
                  <w:rFonts w:cs="Calibri"/>
                  <w:color w:val="000000"/>
                </w:rPr>
                <w:t>GNN</w:t>
              </w:r>
            </w:ins>
          </w:p>
        </w:tc>
        <w:tc>
          <w:tcPr>
            <w:tcW w:w="1025" w:type="dxa"/>
            <w:tcBorders>
              <w:top w:val="nil"/>
              <w:left w:val="single" w:sz="4" w:space="0" w:color="auto"/>
              <w:bottom w:val="single" w:sz="4" w:space="0" w:color="auto"/>
              <w:right w:val="single" w:sz="4" w:space="0" w:color="auto"/>
            </w:tcBorders>
            <w:shd w:val="clear" w:color="auto" w:fill="auto"/>
            <w:noWrap/>
            <w:vAlign w:val="bottom"/>
            <w:hideMark/>
            <w:tcPrChange w:id="256" w:author="Ahmad Hammad" w:date="2023-05-13T18:51:00Z">
              <w:tcPr>
                <w:tcW w:w="122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7F70AF5F" w14:textId="77777777" w:rsidR="001433BF" w:rsidRPr="005A683A" w:rsidRDefault="001433BF" w:rsidP="00DE1DA2">
            <w:pPr>
              <w:spacing w:after="0" w:line="240" w:lineRule="auto"/>
              <w:jc w:val="center"/>
              <w:rPr>
                <w:ins w:id="257" w:author="Ahmad Hammad" w:date="2023-05-13T18:50:00Z"/>
                <w:rFonts w:cs="Calibri"/>
                <w:color w:val="000000"/>
              </w:rPr>
            </w:pPr>
            <w:ins w:id="258" w:author="Ahmad Hammad" w:date="2023-05-13T18:50:00Z">
              <w:r w:rsidRPr="005A683A">
                <w:rPr>
                  <w:rFonts w:cs="Calibri"/>
                  <w:color w:val="000000"/>
                </w:rPr>
                <w:t>0.55</w:t>
              </w:r>
            </w:ins>
          </w:p>
        </w:tc>
        <w:tc>
          <w:tcPr>
            <w:tcW w:w="1120" w:type="dxa"/>
            <w:tcBorders>
              <w:top w:val="nil"/>
              <w:left w:val="nil"/>
              <w:bottom w:val="single" w:sz="4" w:space="0" w:color="auto"/>
              <w:right w:val="single" w:sz="4" w:space="0" w:color="auto"/>
            </w:tcBorders>
            <w:shd w:val="clear" w:color="auto" w:fill="auto"/>
            <w:noWrap/>
            <w:vAlign w:val="bottom"/>
            <w:hideMark/>
            <w:tcPrChange w:id="259" w:author="Ahmad Hammad" w:date="2023-05-13T18:51:00Z">
              <w:tcPr>
                <w:tcW w:w="1120" w:type="dxa"/>
                <w:tcBorders>
                  <w:top w:val="nil"/>
                  <w:left w:val="nil"/>
                  <w:bottom w:val="single" w:sz="4" w:space="0" w:color="auto"/>
                  <w:right w:val="single" w:sz="4" w:space="0" w:color="auto"/>
                </w:tcBorders>
                <w:shd w:val="clear" w:color="auto" w:fill="auto"/>
                <w:noWrap/>
                <w:vAlign w:val="bottom"/>
                <w:hideMark/>
              </w:tcPr>
            </w:tcPrChange>
          </w:tcPr>
          <w:p w14:paraId="2104CED1" w14:textId="77777777" w:rsidR="001433BF" w:rsidRPr="005A683A" w:rsidRDefault="001433BF" w:rsidP="00DE1DA2">
            <w:pPr>
              <w:spacing w:after="0" w:line="240" w:lineRule="auto"/>
              <w:jc w:val="center"/>
              <w:rPr>
                <w:ins w:id="260" w:author="Ahmad Hammad" w:date="2023-05-13T18:50:00Z"/>
                <w:rFonts w:cs="Calibri"/>
                <w:color w:val="000000"/>
              </w:rPr>
            </w:pPr>
            <w:ins w:id="261" w:author="Ahmad Hammad" w:date="2023-05-13T18:50:00Z">
              <w:r w:rsidRPr="005A683A">
                <w:rPr>
                  <w:rFonts w:cs="Calibri"/>
                  <w:color w:val="000000"/>
                </w:rPr>
                <w:t>0.66</w:t>
              </w:r>
            </w:ins>
          </w:p>
        </w:tc>
        <w:tc>
          <w:tcPr>
            <w:tcW w:w="1120" w:type="dxa"/>
            <w:tcBorders>
              <w:top w:val="nil"/>
              <w:left w:val="nil"/>
              <w:bottom w:val="single" w:sz="4" w:space="0" w:color="auto"/>
              <w:right w:val="single" w:sz="4" w:space="0" w:color="auto"/>
            </w:tcBorders>
            <w:shd w:val="clear" w:color="auto" w:fill="auto"/>
            <w:noWrap/>
            <w:vAlign w:val="bottom"/>
            <w:hideMark/>
            <w:tcPrChange w:id="262" w:author="Ahmad Hammad" w:date="2023-05-13T18:51:00Z">
              <w:tcPr>
                <w:tcW w:w="1120" w:type="dxa"/>
                <w:tcBorders>
                  <w:top w:val="nil"/>
                  <w:left w:val="nil"/>
                  <w:bottom w:val="single" w:sz="4" w:space="0" w:color="auto"/>
                  <w:right w:val="single" w:sz="4" w:space="0" w:color="auto"/>
                </w:tcBorders>
                <w:shd w:val="clear" w:color="auto" w:fill="auto"/>
                <w:noWrap/>
                <w:vAlign w:val="bottom"/>
                <w:hideMark/>
              </w:tcPr>
            </w:tcPrChange>
          </w:tcPr>
          <w:p w14:paraId="507EF2C7" w14:textId="77777777" w:rsidR="001433BF" w:rsidRPr="005A683A" w:rsidRDefault="001433BF" w:rsidP="00DE1DA2">
            <w:pPr>
              <w:spacing w:after="0" w:line="240" w:lineRule="auto"/>
              <w:jc w:val="center"/>
              <w:rPr>
                <w:ins w:id="263" w:author="Ahmad Hammad" w:date="2023-05-13T18:50:00Z"/>
                <w:rFonts w:cs="Calibri"/>
                <w:color w:val="000000"/>
              </w:rPr>
            </w:pPr>
            <w:ins w:id="264" w:author="Ahmad Hammad" w:date="2023-05-13T18:50:00Z">
              <w:r w:rsidRPr="005A683A">
                <w:rPr>
                  <w:rFonts w:cs="Calibri"/>
                  <w:color w:val="000000"/>
                </w:rPr>
                <w:t>0.34</w:t>
              </w:r>
            </w:ins>
          </w:p>
        </w:tc>
        <w:tc>
          <w:tcPr>
            <w:tcW w:w="1120" w:type="dxa"/>
            <w:tcBorders>
              <w:top w:val="nil"/>
              <w:left w:val="nil"/>
              <w:bottom w:val="single" w:sz="4" w:space="0" w:color="auto"/>
              <w:right w:val="single" w:sz="4" w:space="0" w:color="auto"/>
            </w:tcBorders>
            <w:shd w:val="clear" w:color="auto" w:fill="auto"/>
            <w:noWrap/>
            <w:vAlign w:val="bottom"/>
            <w:hideMark/>
            <w:tcPrChange w:id="265" w:author="Ahmad Hammad" w:date="2023-05-13T18:51:00Z">
              <w:tcPr>
                <w:tcW w:w="1120" w:type="dxa"/>
                <w:tcBorders>
                  <w:top w:val="nil"/>
                  <w:left w:val="nil"/>
                  <w:bottom w:val="single" w:sz="4" w:space="0" w:color="auto"/>
                  <w:right w:val="single" w:sz="4" w:space="0" w:color="auto"/>
                </w:tcBorders>
                <w:shd w:val="clear" w:color="auto" w:fill="auto"/>
                <w:noWrap/>
                <w:vAlign w:val="bottom"/>
                <w:hideMark/>
              </w:tcPr>
            </w:tcPrChange>
          </w:tcPr>
          <w:p w14:paraId="3134A7BE" w14:textId="77777777" w:rsidR="001433BF" w:rsidRPr="005A683A" w:rsidRDefault="001433BF" w:rsidP="00DE1DA2">
            <w:pPr>
              <w:spacing w:after="0" w:line="240" w:lineRule="auto"/>
              <w:jc w:val="center"/>
              <w:rPr>
                <w:ins w:id="266" w:author="Ahmad Hammad" w:date="2023-05-13T18:50:00Z"/>
                <w:rFonts w:cs="Calibri"/>
                <w:color w:val="000000"/>
              </w:rPr>
            </w:pPr>
            <w:ins w:id="267" w:author="Ahmad Hammad" w:date="2023-05-13T18:50:00Z">
              <w:r w:rsidRPr="005A683A">
                <w:rPr>
                  <w:rFonts w:cs="Calibri"/>
                  <w:color w:val="000000"/>
                </w:rPr>
                <w:t>0.74</w:t>
              </w:r>
            </w:ins>
          </w:p>
        </w:tc>
        <w:tc>
          <w:tcPr>
            <w:tcW w:w="1300" w:type="dxa"/>
            <w:tcBorders>
              <w:top w:val="nil"/>
              <w:left w:val="nil"/>
              <w:bottom w:val="single" w:sz="4" w:space="0" w:color="auto"/>
              <w:right w:val="single" w:sz="4" w:space="0" w:color="auto"/>
            </w:tcBorders>
            <w:shd w:val="clear" w:color="auto" w:fill="auto"/>
            <w:noWrap/>
            <w:vAlign w:val="bottom"/>
            <w:hideMark/>
            <w:tcPrChange w:id="268" w:author="Ahmad Hammad" w:date="2023-05-13T18:51:00Z">
              <w:tcPr>
                <w:tcW w:w="1300" w:type="dxa"/>
                <w:tcBorders>
                  <w:top w:val="nil"/>
                  <w:left w:val="nil"/>
                  <w:bottom w:val="single" w:sz="4" w:space="0" w:color="auto"/>
                  <w:right w:val="single" w:sz="4" w:space="0" w:color="auto"/>
                </w:tcBorders>
                <w:shd w:val="clear" w:color="auto" w:fill="auto"/>
                <w:noWrap/>
                <w:vAlign w:val="bottom"/>
                <w:hideMark/>
              </w:tcPr>
            </w:tcPrChange>
          </w:tcPr>
          <w:p w14:paraId="4C13E9A2" w14:textId="77777777" w:rsidR="001433BF" w:rsidRPr="005A683A" w:rsidRDefault="001433BF" w:rsidP="00DE1DA2">
            <w:pPr>
              <w:spacing w:after="0" w:line="240" w:lineRule="auto"/>
              <w:jc w:val="center"/>
              <w:rPr>
                <w:ins w:id="269" w:author="Ahmad Hammad" w:date="2023-05-13T18:50:00Z"/>
                <w:rFonts w:cs="Calibri"/>
                <w:color w:val="000000"/>
              </w:rPr>
            </w:pPr>
            <w:ins w:id="270" w:author="Ahmad Hammad" w:date="2023-05-13T18:50:00Z">
              <w:r w:rsidRPr="005A683A">
                <w:rPr>
                  <w:rFonts w:cs="Calibri"/>
                  <w:color w:val="000000"/>
                </w:rPr>
                <w:t>0.07</w:t>
              </w:r>
            </w:ins>
          </w:p>
        </w:tc>
      </w:tr>
    </w:tbl>
    <w:p w14:paraId="714F7266" w14:textId="77777777" w:rsidR="00AD0DF8" w:rsidRDefault="00AD0DF8" w:rsidP="009A607B">
      <w:pPr>
        <w:pStyle w:val="NormalAPA"/>
        <w:rPr>
          <w:ins w:id="271" w:author="Ahmad Hammad" w:date="2023-05-13T19:10:00Z"/>
          <w:lang w:val="en-US"/>
        </w:rPr>
      </w:pPr>
    </w:p>
    <w:p w14:paraId="2291F942" w14:textId="26CBBE47" w:rsidR="009A607B" w:rsidRPr="00D36A9C" w:rsidRDefault="009A607B" w:rsidP="009A607B">
      <w:pPr>
        <w:pStyle w:val="NormalAPA"/>
        <w:rPr>
          <w:ins w:id="272" w:author="Ahmad Hammad" w:date="2023-05-13T19:08:00Z"/>
          <w:lang w:val="en-US"/>
        </w:rPr>
      </w:pPr>
      <w:ins w:id="273" w:author="Ahmad Hammad" w:date="2023-05-13T19:08:00Z">
        <w:r w:rsidRPr="00D36A9C">
          <w:rPr>
            <w:lang w:val="en-US"/>
          </w:rPr>
          <w:t>The regression analysis was performed using various machine learning models, including multiple linear regression, random forest, XGBoost, CatBoost, LGBM, ANN, and GNN. Table 2 shows the performance of the models based on their root mean squared error (RMSE), mean absolute error (MAE), and R2 score.</w:t>
        </w:r>
      </w:ins>
    </w:p>
    <w:p w14:paraId="55141990" w14:textId="77777777" w:rsidR="009A607B" w:rsidRPr="00CF5C28" w:rsidRDefault="009A607B" w:rsidP="009A607B">
      <w:pPr>
        <w:pStyle w:val="NormalAPA"/>
        <w:rPr>
          <w:ins w:id="274" w:author="Ahmad Hammad" w:date="2023-05-13T19:08:00Z"/>
          <w:lang w:val="en-US"/>
        </w:rPr>
      </w:pPr>
      <w:ins w:id="275" w:author="Ahmad Hammad" w:date="2023-05-13T19:08:00Z">
        <w:r w:rsidRPr="00CF5C28">
          <w:rPr>
            <w:lang w:val="en-US"/>
          </w:rPr>
          <w:lastRenderedPageBreak/>
          <w:t>Based on the metrics reported in the table, it appears that the Random Forest, XGBoost, CatBoost, and Gradient Boosting models performed better than the other models in terms of MSE, MAE, MAPE, and RMSE.</w:t>
        </w:r>
        <w:r>
          <w:rPr>
            <w:lang w:val="en-US"/>
          </w:rPr>
          <w:t xml:space="preserve"> </w:t>
        </w:r>
        <w:r w:rsidRPr="00CF5C28">
          <w:rPr>
            <w:lang w:val="en-US"/>
          </w:rPr>
          <w:t>Among these four models, XGBoost had the lowest MSE, MAE, MAPE, and RMSE, and the highest R2 value, indicating that it performed the best overall.</w:t>
        </w:r>
        <w:r>
          <w:rPr>
            <w:lang w:val="en-US"/>
          </w:rPr>
          <w:t xml:space="preserve"> </w:t>
        </w:r>
        <w:r w:rsidRPr="00CF5C28">
          <w:rPr>
            <w:lang w:val="en-US"/>
          </w:rPr>
          <w:t>The ANN model had the highest MSE, MAE, MAPE, and RMSE, and the lowest R2 value, indicating that it performed the worst among the models.</w:t>
        </w:r>
      </w:ins>
    </w:p>
    <w:p w14:paraId="7F25992D" w14:textId="77777777" w:rsidR="009A607B" w:rsidRPr="00CF5C28" w:rsidRDefault="009A607B" w:rsidP="009A607B">
      <w:pPr>
        <w:pStyle w:val="NormalAPA"/>
        <w:rPr>
          <w:ins w:id="276" w:author="Ahmad Hammad" w:date="2023-05-13T19:08:00Z"/>
          <w:lang w:val="en-US"/>
        </w:rPr>
      </w:pPr>
      <w:ins w:id="277" w:author="Ahmad Hammad" w:date="2023-05-13T19:08:00Z">
        <w:r w:rsidRPr="00CF5C28">
          <w:rPr>
            <w:lang w:val="en-US"/>
          </w:rPr>
          <w:t>The GNN model also had relatively high MSE, MAE, MAPE, and RMSE values, and a low R2 value, suggesting that it may not be the best choice for this particular task.</w:t>
        </w:r>
      </w:ins>
    </w:p>
    <w:p w14:paraId="60725AD1" w14:textId="77777777" w:rsidR="009A607B" w:rsidRPr="00CF5C28" w:rsidRDefault="009A607B" w:rsidP="009A607B">
      <w:pPr>
        <w:pStyle w:val="NormalAPA"/>
        <w:rPr>
          <w:ins w:id="278" w:author="Ahmad Hammad" w:date="2023-05-13T19:08:00Z"/>
          <w:lang w:val="en-US"/>
        </w:rPr>
      </w:pPr>
      <w:ins w:id="279" w:author="Ahmad Hammad" w:date="2023-05-13T19:08:00Z">
        <w:r w:rsidRPr="00CF5C28">
          <w:rPr>
            <w:lang w:val="en-US"/>
          </w:rPr>
          <w:t>Based on the performance metrics obtained for the different models, it can be concluded that the Random Forest, XGBoost, Gradient Boosting, CatBoost, and LGBM models outperformed the Linear Regression, ANN, and GNN models in predicting the target variable.</w:t>
        </w:r>
      </w:ins>
    </w:p>
    <w:p w14:paraId="1E12ED5A" w14:textId="77777777" w:rsidR="009A607B" w:rsidRDefault="009A607B" w:rsidP="009A607B">
      <w:pPr>
        <w:pStyle w:val="NormalAPA"/>
        <w:rPr>
          <w:ins w:id="280" w:author="Ahmad Hammad" w:date="2023-05-13T19:08:00Z"/>
          <w:lang w:val="en-US"/>
        </w:rPr>
      </w:pPr>
      <w:ins w:id="281" w:author="Ahmad Hammad" w:date="2023-05-13T19:08:00Z">
        <w:r w:rsidRPr="00CF5C28">
          <w:rPr>
            <w:lang w:val="en-US"/>
          </w:rPr>
          <w:t>The XGBoost model achieved the lowest MSE</w:t>
        </w:r>
        <w:r>
          <w:rPr>
            <w:lang w:val="en-US"/>
          </w:rPr>
          <w:t>,</w:t>
        </w:r>
        <w:r w:rsidRPr="00CF5C28">
          <w:rPr>
            <w:lang w:val="en-US"/>
          </w:rPr>
          <w:t xml:space="preserve"> RMSE</w:t>
        </w:r>
        <w:r>
          <w:rPr>
            <w:lang w:val="en-US"/>
          </w:rPr>
          <w:t>,</w:t>
        </w:r>
        <w:r w:rsidRPr="00CF5C28">
          <w:rPr>
            <w:lang w:val="en-US"/>
          </w:rPr>
          <w:t xml:space="preserve"> MAE and MAPE values. The XGBoost and CatBoost models achieved the highest R2 values, indicating that they were able to explain a larger portion of the variance in the target variable.</w:t>
        </w:r>
      </w:ins>
    </w:p>
    <w:p w14:paraId="01178020" w14:textId="77777777" w:rsidR="00843C6C" w:rsidRPr="009A607B" w:rsidRDefault="00843C6C" w:rsidP="00843C6C">
      <w:pPr>
        <w:rPr>
          <w:rFonts w:asciiTheme="majorBidi" w:eastAsia="Calibri" w:hAnsiTheme="majorBidi" w:cstheme="majorBidi"/>
          <w:b/>
          <w:bCs/>
          <w:i/>
          <w:iCs/>
          <w:sz w:val="24"/>
          <w:szCs w:val="24"/>
          <w:lang w:val="en-US" w:eastAsia="x-none"/>
          <w:rPrChange w:id="282" w:author="Ahmad Hammad" w:date="2023-05-13T19:08:00Z">
            <w:rPr>
              <w:rFonts w:asciiTheme="majorBidi" w:eastAsia="Calibri" w:hAnsiTheme="majorBidi" w:cstheme="majorBidi"/>
              <w:b/>
              <w:bCs/>
              <w:i/>
              <w:iCs/>
              <w:sz w:val="24"/>
              <w:szCs w:val="24"/>
              <w:lang w:val="x-none" w:eastAsia="x-none"/>
            </w:rPr>
          </w:rPrChange>
        </w:rPr>
      </w:pPr>
    </w:p>
    <w:p w14:paraId="132DF067" w14:textId="1BE53EAE" w:rsidR="00843C6C" w:rsidRPr="00623CD6" w:rsidRDefault="00843C6C" w:rsidP="00843C6C">
      <w:pPr>
        <w:rPr>
          <w:rFonts w:cs="Calibri"/>
          <w:color w:val="000000"/>
          <w:rtl/>
          <w:lang w:bidi="ar-JO"/>
        </w:rPr>
      </w:pPr>
      <w:del w:id="283" w:author="Ahmad Hammad" w:date="2023-05-13T18:51:00Z">
        <w:r w:rsidDel="00BF11C7">
          <w:rPr>
            <w:noProof/>
            <w:lang w:val="en-US"/>
          </w:rPr>
          <w:drawing>
            <wp:inline distT="0" distB="0" distL="0" distR="0" wp14:anchorId="646C676C" wp14:editId="125A512F">
              <wp:extent cx="5943600" cy="3903980"/>
              <wp:effectExtent l="0" t="0" r="0" b="1270"/>
              <wp:docPr id="68044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46137" name=""/>
                      <pic:cNvPicPr/>
                    </pic:nvPicPr>
                    <pic:blipFill>
                      <a:blip r:embed="rId19"/>
                      <a:stretch>
                        <a:fillRect/>
                      </a:stretch>
                    </pic:blipFill>
                    <pic:spPr>
                      <a:xfrm>
                        <a:off x="0" y="0"/>
                        <a:ext cx="5943600" cy="3903980"/>
                      </a:xfrm>
                      <a:prstGeom prst="rect">
                        <a:avLst/>
                      </a:prstGeom>
                    </pic:spPr>
                  </pic:pic>
                </a:graphicData>
              </a:graphic>
            </wp:inline>
          </w:drawing>
        </w:r>
      </w:del>
      <w:ins w:id="284" w:author="Ahmad Hammad" w:date="2023-05-13T18:51:00Z">
        <w:r w:rsidR="00BF11C7">
          <w:rPr>
            <w:noProof/>
          </w:rPr>
          <w:drawing>
            <wp:inline distT="0" distB="0" distL="0" distR="0" wp14:anchorId="44A252FB" wp14:editId="796905D6">
              <wp:extent cx="5943600" cy="3903980"/>
              <wp:effectExtent l="0" t="0" r="0" b="1270"/>
              <wp:docPr id="126050443" name="Picture 126050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46137" name=""/>
                      <pic:cNvPicPr/>
                    </pic:nvPicPr>
                    <pic:blipFill>
                      <a:blip r:embed="rId19"/>
                      <a:stretch>
                        <a:fillRect/>
                      </a:stretch>
                    </pic:blipFill>
                    <pic:spPr>
                      <a:xfrm>
                        <a:off x="0" y="0"/>
                        <a:ext cx="5943600" cy="3903980"/>
                      </a:xfrm>
                      <a:prstGeom prst="rect">
                        <a:avLst/>
                      </a:prstGeom>
                    </pic:spPr>
                  </pic:pic>
                </a:graphicData>
              </a:graphic>
            </wp:inline>
          </w:drawing>
        </w:r>
      </w:ins>
      <w:r w:rsidRPr="00A46ED3">
        <w:t xml:space="preserve"> </w:t>
      </w:r>
      <w:r>
        <w:br/>
        <w:t>ANN Architecture</w:t>
      </w:r>
      <w:r>
        <w:br/>
      </w:r>
      <w:r>
        <w:lastRenderedPageBreak/>
        <w:t>Decision Tree Outline</w:t>
      </w:r>
      <w:r>
        <w:br/>
        <w:t>Representation of different number of neurons in hidden layer vs performance</w:t>
      </w:r>
      <w:r>
        <w:br/>
        <w:t>test set performance scatter plot for best model</w:t>
      </w:r>
      <w:r>
        <w:br/>
        <w:t>top features image</w:t>
      </w:r>
      <w:r>
        <w:br/>
      </w:r>
      <w:r>
        <w:rPr>
          <w:rFonts w:cs="Calibri"/>
          <w:color w:val="000000"/>
        </w:rPr>
        <w:t>RMS functions written</w:t>
      </w:r>
    </w:p>
    <w:p w14:paraId="27F0B6C2" w14:textId="77777777" w:rsidR="00843C6C" w:rsidRDefault="00843C6C" w:rsidP="000A62AB">
      <w:pPr>
        <w:spacing w:after="0" w:line="360" w:lineRule="auto"/>
        <w:contextualSpacing/>
        <w:jc w:val="lowKashida"/>
        <w:rPr>
          <w:rFonts w:asciiTheme="majorBidi" w:hAnsiTheme="majorBidi" w:cstheme="majorBidi"/>
          <w:sz w:val="24"/>
          <w:szCs w:val="24"/>
          <w:lang w:val="en-US" w:bidi="ar-JO"/>
        </w:rPr>
      </w:pPr>
    </w:p>
    <w:p w14:paraId="247D8439" w14:textId="005D68C5" w:rsidR="00BF11C7" w:rsidRDefault="00BF11C7" w:rsidP="00BF11C7">
      <w:pPr>
        <w:rPr>
          <w:ins w:id="285" w:author="Ahmad Hammad" w:date="2023-05-13T18:52:00Z"/>
          <w:rFonts w:asciiTheme="majorBidi" w:eastAsia="Calibri" w:hAnsiTheme="majorBidi" w:cstheme="majorBidi"/>
          <w:b/>
          <w:bCs/>
          <w:i/>
          <w:iCs/>
          <w:sz w:val="24"/>
          <w:szCs w:val="24"/>
          <w:lang w:val="x-none" w:eastAsia="x-none"/>
        </w:rPr>
      </w:pPr>
      <w:ins w:id="286" w:author="Ahmad Hammad" w:date="2023-05-13T18:51:00Z">
        <w:r>
          <w:rPr>
            <w:rFonts w:asciiTheme="majorBidi" w:eastAsia="Calibri" w:hAnsiTheme="majorBidi" w:cstheme="majorBidi"/>
            <w:b/>
            <w:bCs/>
            <w:i/>
            <w:iCs/>
            <w:sz w:val="24"/>
            <w:szCs w:val="24"/>
            <w:lang w:val="en-US" w:eastAsia="x-none"/>
          </w:rPr>
          <w:t>Cluster Analysis</w:t>
        </w:r>
      </w:ins>
    </w:p>
    <w:p w14:paraId="325FC3A8" w14:textId="11DC4486" w:rsidR="00245816" w:rsidRDefault="00C00ECE" w:rsidP="00BF11C7">
      <w:pPr>
        <w:rPr>
          <w:ins w:id="287" w:author="Ahmad Hammad" w:date="2023-05-13T18:57:00Z"/>
          <w:rFonts w:asciiTheme="majorBidi" w:eastAsia="Calibri" w:hAnsiTheme="majorBidi" w:cstheme="majorBidi"/>
          <w:b/>
          <w:bCs/>
          <w:i/>
          <w:iCs/>
          <w:sz w:val="24"/>
          <w:szCs w:val="24"/>
          <w:lang w:val="x-none" w:eastAsia="x-none"/>
        </w:rPr>
      </w:pPr>
      <w:ins w:id="288" w:author="Ahmad Hammad" w:date="2023-05-13T18:57:00Z">
        <w:r>
          <w:rPr>
            <w:noProof/>
          </w:rPr>
          <w:drawing>
            <wp:inline distT="0" distB="0" distL="0" distR="0" wp14:anchorId="4A3D7F61" wp14:editId="7F7BCA2D">
              <wp:extent cx="5943600" cy="3158490"/>
              <wp:effectExtent l="0" t="0" r="0" b="3810"/>
              <wp:docPr id="1292631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631666" name=""/>
                      <pic:cNvPicPr/>
                    </pic:nvPicPr>
                    <pic:blipFill>
                      <a:blip r:embed="rId20"/>
                      <a:stretch>
                        <a:fillRect/>
                      </a:stretch>
                    </pic:blipFill>
                    <pic:spPr>
                      <a:xfrm>
                        <a:off x="0" y="0"/>
                        <a:ext cx="5943600" cy="3158490"/>
                      </a:xfrm>
                      <a:prstGeom prst="rect">
                        <a:avLst/>
                      </a:prstGeom>
                    </pic:spPr>
                  </pic:pic>
                </a:graphicData>
              </a:graphic>
            </wp:inline>
          </w:drawing>
        </w:r>
      </w:ins>
    </w:p>
    <w:p w14:paraId="75331676" w14:textId="38F8D7E8" w:rsidR="00C00ECE" w:rsidRDefault="008E4A21">
      <w:pPr>
        <w:jc w:val="center"/>
        <w:rPr>
          <w:ins w:id="289" w:author="Ahmad Hammad" w:date="2023-05-13T18:57:00Z"/>
          <w:rFonts w:asciiTheme="majorBidi" w:eastAsia="Calibri" w:hAnsiTheme="majorBidi" w:cstheme="majorBidi"/>
          <w:i/>
          <w:iCs/>
          <w:sz w:val="24"/>
          <w:szCs w:val="24"/>
          <w:lang w:val="en-US" w:eastAsia="x-none"/>
        </w:rPr>
        <w:pPrChange w:id="290" w:author="Ahmad Hammad" w:date="2023-05-13T19:04:00Z">
          <w:pPr/>
        </w:pPrChange>
      </w:pPr>
      <w:ins w:id="291" w:author="Ahmad Hammad" w:date="2023-05-13T18:57:00Z">
        <w:r>
          <w:rPr>
            <w:rFonts w:asciiTheme="majorBidi" w:eastAsia="Calibri" w:hAnsiTheme="majorBidi" w:cstheme="majorBidi"/>
            <w:i/>
            <w:iCs/>
            <w:sz w:val="24"/>
            <w:szCs w:val="24"/>
            <w:lang w:val="en-US" w:eastAsia="x-none"/>
          </w:rPr>
          <w:t>Figure 8: Cluster Analysis with compounds</w:t>
        </w:r>
      </w:ins>
    </w:p>
    <w:p w14:paraId="0D10EAF2" w14:textId="49D55757" w:rsidR="008E4A21" w:rsidRDefault="003D00F5" w:rsidP="003D00F5">
      <w:pPr>
        <w:jc w:val="center"/>
        <w:rPr>
          <w:ins w:id="292" w:author="Ahmad Hammad" w:date="2023-05-13T18:58:00Z"/>
          <w:rFonts w:asciiTheme="majorBidi" w:eastAsia="Calibri" w:hAnsiTheme="majorBidi" w:cstheme="majorBidi"/>
          <w:i/>
          <w:iCs/>
          <w:sz w:val="24"/>
          <w:szCs w:val="24"/>
          <w:lang w:val="en-US" w:eastAsia="x-none"/>
        </w:rPr>
      </w:pPr>
      <w:ins w:id="293" w:author="Ahmad Hammad" w:date="2023-05-13T18:58:00Z">
        <w:r>
          <w:rPr>
            <w:noProof/>
          </w:rPr>
          <w:lastRenderedPageBreak/>
          <w:drawing>
            <wp:inline distT="0" distB="0" distL="0" distR="0" wp14:anchorId="64E9B5D7" wp14:editId="5A08F759">
              <wp:extent cx="5305425" cy="4000500"/>
              <wp:effectExtent l="0" t="0" r="9525" b="0"/>
              <wp:docPr id="1034741977" name="Picture 1" descr="A picture containing diagram, rectangle, squar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41977" name="Picture 1" descr="A picture containing diagram, rectangle, square, plan&#10;&#10;Description automatically generated"/>
                      <pic:cNvPicPr/>
                    </pic:nvPicPr>
                    <pic:blipFill>
                      <a:blip r:embed="rId21"/>
                      <a:stretch>
                        <a:fillRect/>
                      </a:stretch>
                    </pic:blipFill>
                    <pic:spPr>
                      <a:xfrm>
                        <a:off x="0" y="0"/>
                        <a:ext cx="5305425" cy="4000500"/>
                      </a:xfrm>
                      <a:prstGeom prst="rect">
                        <a:avLst/>
                      </a:prstGeom>
                    </pic:spPr>
                  </pic:pic>
                </a:graphicData>
              </a:graphic>
            </wp:inline>
          </w:drawing>
        </w:r>
      </w:ins>
    </w:p>
    <w:p w14:paraId="42F989B5" w14:textId="166458B4" w:rsidR="003D00F5" w:rsidRDefault="003D00F5">
      <w:pPr>
        <w:jc w:val="center"/>
        <w:rPr>
          <w:ins w:id="294" w:author="Ahmad Hammad" w:date="2023-05-13T18:58:00Z"/>
          <w:rFonts w:asciiTheme="majorBidi" w:eastAsia="Calibri" w:hAnsiTheme="majorBidi" w:cstheme="majorBidi"/>
          <w:i/>
          <w:iCs/>
          <w:sz w:val="24"/>
          <w:szCs w:val="24"/>
          <w:lang w:val="en-US" w:eastAsia="x-none"/>
        </w:rPr>
        <w:pPrChange w:id="295" w:author="Ahmad Hammad" w:date="2023-05-13T19:04:00Z">
          <w:pPr/>
        </w:pPrChange>
      </w:pPr>
      <w:ins w:id="296" w:author="Ahmad Hammad" w:date="2023-05-13T18:58:00Z">
        <w:r>
          <w:rPr>
            <w:rFonts w:asciiTheme="majorBidi" w:eastAsia="Calibri" w:hAnsiTheme="majorBidi" w:cstheme="majorBidi"/>
            <w:i/>
            <w:iCs/>
            <w:sz w:val="24"/>
            <w:szCs w:val="24"/>
            <w:lang w:val="en-US" w:eastAsia="x-none"/>
          </w:rPr>
          <w:t>Figure 9: LogKp for Each Cluster</w:t>
        </w:r>
      </w:ins>
    </w:p>
    <w:p w14:paraId="546660A4" w14:textId="77777777" w:rsidR="003D00F5" w:rsidRDefault="003D00F5" w:rsidP="003D00F5">
      <w:pPr>
        <w:jc w:val="center"/>
        <w:rPr>
          <w:ins w:id="297" w:author="Ahmad Hammad" w:date="2023-05-13T19:01:00Z"/>
          <w:rFonts w:asciiTheme="majorBidi" w:eastAsia="Calibri" w:hAnsiTheme="majorBidi" w:cstheme="majorBidi"/>
          <w:i/>
          <w:iCs/>
          <w:sz w:val="24"/>
          <w:szCs w:val="24"/>
          <w:lang w:val="en-US" w:eastAsia="x-none"/>
        </w:rPr>
      </w:pPr>
    </w:p>
    <w:p w14:paraId="615C7D09" w14:textId="23766A06" w:rsidR="00FA759D" w:rsidRPr="00FA759D" w:rsidRDefault="00FA759D">
      <w:pPr>
        <w:rPr>
          <w:ins w:id="298" w:author="Ahmad Hammad" w:date="2023-05-13T19:01:00Z"/>
          <w:rFonts w:asciiTheme="majorBidi" w:eastAsia="Calibri" w:hAnsiTheme="majorBidi" w:cstheme="majorBidi"/>
          <w:sz w:val="24"/>
          <w:szCs w:val="24"/>
          <w:lang w:val="en-US" w:eastAsia="x-none"/>
          <w:rPrChange w:id="299" w:author="Ahmad Hammad" w:date="2023-05-13T19:01:00Z">
            <w:rPr>
              <w:ins w:id="300" w:author="Ahmad Hammad" w:date="2023-05-13T19:01:00Z"/>
              <w:rFonts w:asciiTheme="majorBidi" w:eastAsia="Calibri" w:hAnsiTheme="majorBidi" w:cstheme="majorBidi"/>
              <w:i/>
              <w:iCs/>
              <w:sz w:val="24"/>
              <w:szCs w:val="24"/>
              <w:lang w:val="en-US" w:eastAsia="x-none"/>
            </w:rPr>
          </w:rPrChange>
        </w:rPr>
        <w:pPrChange w:id="301" w:author="Ahmad Hammad" w:date="2023-05-13T19:01:00Z">
          <w:pPr>
            <w:jc w:val="center"/>
          </w:pPr>
        </w:pPrChange>
      </w:pPr>
      <w:ins w:id="302" w:author="Ahmad Hammad" w:date="2023-05-13T19:01:00Z">
        <w:r>
          <w:rPr>
            <w:rFonts w:asciiTheme="majorBidi" w:eastAsia="Calibri" w:hAnsiTheme="majorBidi" w:cstheme="majorBidi"/>
            <w:sz w:val="24"/>
            <w:szCs w:val="24"/>
            <w:lang w:val="en-US" w:eastAsia="x-none"/>
          </w:rPr>
          <w:t>We used 3k drugs approved data</w:t>
        </w:r>
      </w:ins>
      <w:ins w:id="303" w:author="Ahmad Hammad" w:date="2023-05-13T19:02:00Z">
        <w:r w:rsidR="008E2732">
          <w:rPr>
            <w:rFonts w:asciiTheme="majorBidi" w:eastAsia="Calibri" w:hAnsiTheme="majorBidi" w:cstheme="majorBidi"/>
            <w:sz w:val="24"/>
            <w:szCs w:val="24"/>
            <w:lang w:val="en-US" w:eastAsia="x-none"/>
          </w:rPr>
          <w:t>.</w:t>
        </w:r>
      </w:ins>
    </w:p>
    <w:p w14:paraId="6F4871FB" w14:textId="2FE291D2" w:rsidR="00FA759D" w:rsidRPr="008E4A21" w:rsidRDefault="00FA759D">
      <w:pPr>
        <w:jc w:val="center"/>
        <w:rPr>
          <w:ins w:id="304" w:author="Ahmad Hammad" w:date="2023-05-13T18:51:00Z"/>
          <w:rFonts w:asciiTheme="majorBidi" w:eastAsia="Calibri" w:hAnsiTheme="majorBidi" w:cstheme="majorBidi"/>
          <w:i/>
          <w:iCs/>
          <w:sz w:val="24"/>
          <w:szCs w:val="24"/>
          <w:lang w:val="en-US" w:eastAsia="x-none"/>
          <w:rPrChange w:id="305" w:author="Ahmad Hammad" w:date="2023-05-13T18:57:00Z">
            <w:rPr>
              <w:ins w:id="306" w:author="Ahmad Hammad" w:date="2023-05-13T18:51:00Z"/>
              <w:rFonts w:asciiTheme="majorBidi" w:eastAsia="Calibri" w:hAnsiTheme="majorBidi" w:cstheme="majorBidi"/>
              <w:b/>
              <w:bCs/>
              <w:i/>
              <w:iCs/>
              <w:sz w:val="24"/>
              <w:szCs w:val="24"/>
              <w:lang w:val="x-none" w:eastAsia="x-none"/>
            </w:rPr>
          </w:rPrChange>
        </w:rPr>
        <w:pPrChange w:id="307" w:author="Ahmad Hammad" w:date="2023-05-13T19:04:00Z">
          <w:pPr/>
        </w:pPrChange>
      </w:pPr>
      <w:ins w:id="308" w:author="Ahmad Hammad" w:date="2023-05-13T19:01:00Z">
        <w:r>
          <w:rPr>
            <w:noProof/>
          </w:rPr>
          <w:drawing>
            <wp:inline distT="0" distB="0" distL="0" distR="0" wp14:anchorId="5DEAE90C" wp14:editId="6EB9245C">
              <wp:extent cx="5943600" cy="2960370"/>
              <wp:effectExtent l="0" t="0" r="0" b="0"/>
              <wp:docPr id="382638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38523" name=""/>
                      <pic:cNvPicPr/>
                    </pic:nvPicPr>
                    <pic:blipFill>
                      <a:blip r:embed="rId22"/>
                      <a:stretch>
                        <a:fillRect/>
                      </a:stretch>
                    </pic:blipFill>
                    <pic:spPr>
                      <a:xfrm>
                        <a:off x="0" y="0"/>
                        <a:ext cx="5943600" cy="2960370"/>
                      </a:xfrm>
                      <a:prstGeom prst="rect">
                        <a:avLst/>
                      </a:prstGeom>
                    </pic:spPr>
                  </pic:pic>
                </a:graphicData>
              </a:graphic>
            </wp:inline>
          </w:drawing>
        </w:r>
      </w:ins>
      <w:ins w:id="309" w:author="Ahmad Hammad" w:date="2023-05-13T19:03:00Z">
        <w:r w:rsidR="00966A1D">
          <w:rPr>
            <w:rFonts w:asciiTheme="majorBidi" w:eastAsia="Calibri" w:hAnsiTheme="majorBidi" w:cstheme="majorBidi"/>
            <w:i/>
            <w:iCs/>
            <w:sz w:val="24"/>
            <w:szCs w:val="24"/>
            <w:lang w:val="en-US" w:eastAsia="x-none"/>
          </w:rPr>
          <w:t>Figure 10: Cluster Analysis with compounds</w:t>
        </w:r>
      </w:ins>
    </w:p>
    <w:p w14:paraId="5BB565AB" w14:textId="2DAF5461" w:rsidR="00843C6C" w:rsidRDefault="00966A1D" w:rsidP="00966A1D">
      <w:pPr>
        <w:spacing w:after="0" w:line="360" w:lineRule="auto"/>
        <w:contextualSpacing/>
        <w:jc w:val="center"/>
        <w:rPr>
          <w:ins w:id="310" w:author="Ahmad Hammad" w:date="2023-05-13T19:03:00Z"/>
          <w:rFonts w:asciiTheme="majorBidi" w:hAnsiTheme="majorBidi" w:cstheme="majorBidi"/>
          <w:sz w:val="24"/>
          <w:szCs w:val="24"/>
          <w:lang w:val="en-US"/>
        </w:rPr>
      </w:pPr>
      <w:ins w:id="311" w:author="Ahmad Hammad" w:date="2023-05-13T19:03:00Z">
        <w:r>
          <w:rPr>
            <w:noProof/>
          </w:rPr>
          <w:lastRenderedPageBreak/>
          <w:drawing>
            <wp:inline distT="0" distB="0" distL="0" distR="0" wp14:anchorId="3A44E67B" wp14:editId="004ABCFA">
              <wp:extent cx="5391150" cy="4010025"/>
              <wp:effectExtent l="0" t="0" r="0" b="9525"/>
              <wp:docPr id="767121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21880" name=""/>
                      <pic:cNvPicPr/>
                    </pic:nvPicPr>
                    <pic:blipFill>
                      <a:blip r:embed="rId23"/>
                      <a:stretch>
                        <a:fillRect/>
                      </a:stretch>
                    </pic:blipFill>
                    <pic:spPr>
                      <a:xfrm>
                        <a:off x="0" y="0"/>
                        <a:ext cx="5391150" cy="4010025"/>
                      </a:xfrm>
                      <a:prstGeom prst="rect">
                        <a:avLst/>
                      </a:prstGeom>
                    </pic:spPr>
                  </pic:pic>
                </a:graphicData>
              </a:graphic>
            </wp:inline>
          </w:drawing>
        </w:r>
      </w:ins>
    </w:p>
    <w:p w14:paraId="6AFA1082" w14:textId="32519D1F" w:rsidR="00966A1D" w:rsidRPr="009D49A0" w:rsidRDefault="00966A1D">
      <w:pPr>
        <w:spacing w:after="0" w:line="360" w:lineRule="auto"/>
        <w:contextualSpacing/>
        <w:jc w:val="center"/>
        <w:rPr>
          <w:rFonts w:asciiTheme="majorBidi" w:hAnsiTheme="majorBidi" w:cstheme="majorBidi"/>
          <w:sz w:val="24"/>
          <w:szCs w:val="24"/>
          <w:lang w:val="en-US"/>
        </w:rPr>
        <w:pPrChange w:id="312" w:author="Ahmad Hammad" w:date="2023-05-13T19:03:00Z">
          <w:pPr>
            <w:spacing w:after="0" w:line="360" w:lineRule="auto"/>
            <w:contextualSpacing/>
            <w:jc w:val="lowKashida"/>
          </w:pPr>
        </w:pPrChange>
      </w:pPr>
      <w:ins w:id="313" w:author="Ahmad Hammad" w:date="2023-05-13T19:03:00Z">
        <w:r>
          <w:rPr>
            <w:rFonts w:asciiTheme="majorBidi" w:eastAsia="Calibri" w:hAnsiTheme="majorBidi" w:cstheme="majorBidi"/>
            <w:i/>
            <w:iCs/>
            <w:sz w:val="24"/>
            <w:szCs w:val="24"/>
            <w:lang w:val="en-US" w:eastAsia="x-none"/>
          </w:rPr>
          <w:t xml:space="preserve">Figure </w:t>
        </w:r>
      </w:ins>
      <w:ins w:id="314" w:author="Ahmad Hammad" w:date="2023-05-13T19:04:00Z">
        <w:r>
          <w:rPr>
            <w:rFonts w:asciiTheme="majorBidi" w:eastAsia="Calibri" w:hAnsiTheme="majorBidi" w:cstheme="majorBidi"/>
            <w:i/>
            <w:iCs/>
            <w:sz w:val="24"/>
            <w:szCs w:val="24"/>
            <w:lang w:val="en-US" w:eastAsia="x-none"/>
          </w:rPr>
          <w:t>11</w:t>
        </w:r>
      </w:ins>
      <w:ins w:id="315" w:author="Ahmad Hammad" w:date="2023-05-13T19:03:00Z">
        <w:r>
          <w:rPr>
            <w:rFonts w:asciiTheme="majorBidi" w:eastAsia="Calibri" w:hAnsiTheme="majorBidi" w:cstheme="majorBidi"/>
            <w:i/>
            <w:iCs/>
            <w:sz w:val="24"/>
            <w:szCs w:val="24"/>
            <w:lang w:val="en-US" w:eastAsia="x-none"/>
          </w:rPr>
          <w:t>: Cluster Analysis with compounds</w:t>
        </w:r>
      </w:ins>
    </w:p>
    <w:p w14:paraId="799BABBC" w14:textId="423FA945" w:rsidR="00310312" w:rsidRPr="009D49A0" w:rsidRDefault="00310312" w:rsidP="009D49A0">
      <w:pPr>
        <w:rPr>
          <w:rFonts w:asciiTheme="majorBidi" w:hAnsiTheme="majorBidi" w:cstheme="majorBidi"/>
          <w:b/>
          <w:bCs/>
          <w:sz w:val="28"/>
          <w:szCs w:val="28"/>
        </w:rPr>
      </w:pPr>
      <w:r w:rsidRPr="009D49A0">
        <w:rPr>
          <w:rFonts w:asciiTheme="majorBidi" w:hAnsiTheme="majorBidi" w:cstheme="majorBidi"/>
          <w:b/>
          <w:bCs/>
          <w:sz w:val="28"/>
          <w:szCs w:val="28"/>
        </w:rPr>
        <w:t>Discussion</w:t>
      </w:r>
    </w:p>
    <w:p w14:paraId="64184AD3" w14:textId="4F71C682" w:rsidR="005A1BDE" w:rsidRPr="009D49A0" w:rsidRDefault="000E48E5" w:rsidP="005A1BDE">
      <w:pPr>
        <w:spacing w:line="360" w:lineRule="auto"/>
        <w:jc w:val="both"/>
        <w:rPr>
          <w:rFonts w:asciiTheme="majorBidi" w:hAnsiTheme="majorBidi" w:cstheme="majorBidi"/>
          <w:sz w:val="24"/>
          <w:szCs w:val="24"/>
          <w:lang w:val="en-US"/>
        </w:rPr>
      </w:pPr>
      <w:r w:rsidRPr="009D49A0">
        <w:rPr>
          <w:rFonts w:asciiTheme="majorBidi" w:hAnsiTheme="majorBidi" w:cstheme="majorBidi"/>
          <w:sz w:val="24"/>
          <w:szCs w:val="24"/>
          <w:lang w:val="en-US"/>
        </w:rPr>
        <w:t xml:space="preserve">The present study investigated the </w:t>
      </w:r>
    </w:p>
    <w:p w14:paraId="0FE3C7E3" w14:textId="3E47E83E" w:rsidR="00A061C5" w:rsidRPr="009D49A0" w:rsidRDefault="00A061C5" w:rsidP="009D49A0">
      <w:pPr>
        <w:spacing w:line="360" w:lineRule="auto"/>
        <w:jc w:val="both"/>
        <w:rPr>
          <w:rFonts w:asciiTheme="majorBidi" w:hAnsiTheme="majorBidi" w:cstheme="majorBidi"/>
          <w:sz w:val="24"/>
          <w:szCs w:val="24"/>
          <w:lang w:val="en-US"/>
        </w:rPr>
      </w:pPr>
    </w:p>
    <w:p w14:paraId="70C27CF2" w14:textId="77777777" w:rsidR="00B235A6" w:rsidRPr="009D49A0" w:rsidRDefault="00B235A6" w:rsidP="00F0564E">
      <w:pPr>
        <w:spacing w:line="360" w:lineRule="auto"/>
        <w:jc w:val="both"/>
        <w:rPr>
          <w:rFonts w:asciiTheme="majorBidi" w:hAnsiTheme="majorBidi" w:cstheme="majorBidi"/>
          <w:sz w:val="24"/>
          <w:szCs w:val="24"/>
          <w:lang w:val="en-US"/>
        </w:rPr>
      </w:pPr>
    </w:p>
    <w:p w14:paraId="497CD302" w14:textId="6CDC6B9E" w:rsidR="00E022B5" w:rsidRPr="009D49A0" w:rsidRDefault="00E022B5" w:rsidP="009D49A0">
      <w:pPr>
        <w:rPr>
          <w:rFonts w:asciiTheme="majorBidi" w:hAnsiTheme="majorBidi" w:cstheme="majorBidi"/>
          <w:b/>
          <w:bCs/>
          <w:sz w:val="28"/>
          <w:szCs w:val="28"/>
        </w:rPr>
      </w:pPr>
      <w:r w:rsidRPr="009D49A0">
        <w:rPr>
          <w:rFonts w:asciiTheme="majorBidi" w:hAnsiTheme="majorBidi" w:cstheme="majorBidi"/>
          <w:b/>
          <w:bCs/>
          <w:sz w:val="28"/>
          <w:szCs w:val="28"/>
        </w:rPr>
        <w:t>Conclusion</w:t>
      </w:r>
    </w:p>
    <w:p w14:paraId="54B7CAF1" w14:textId="73AAA283" w:rsidR="00E73BD4" w:rsidRPr="009D49A0" w:rsidRDefault="00E022B5" w:rsidP="005A1BDE">
      <w:pPr>
        <w:spacing w:line="360" w:lineRule="auto"/>
        <w:jc w:val="both"/>
        <w:rPr>
          <w:rFonts w:asciiTheme="majorBidi" w:hAnsiTheme="majorBidi" w:cstheme="majorBidi"/>
          <w:sz w:val="24"/>
          <w:szCs w:val="24"/>
          <w:lang w:val="en-US"/>
        </w:rPr>
      </w:pPr>
      <w:r w:rsidRPr="009D49A0">
        <w:rPr>
          <w:rFonts w:asciiTheme="majorBidi" w:hAnsiTheme="majorBidi" w:cstheme="majorBidi"/>
          <w:sz w:val="24"/>
          <w:szCs w:val="24"/>
          <w:lang w:val="en-US"/>
        </w:rPr>
        <w:t>This study provides valuable insights</w:t>
      </w:r>
    </w:p>
    <w:p w14:paraId="68BB0729" w14:textId="76708D36" w:rsidR="000A62AB" w:rsidRPr="009D49A0" w:rsidRDefault="00B235A6" w:rsidP="005A1BDE">
      <w:pPr>
        <w:rPr>
          <w:rFonts w:asciiTheme="majorBidi" w:hAnsiTheme="majorBidi" w:cstheme="majorBidi"/>
          <w:sz w:val="24"/>
          <w:szCs w:val="24"/>
          <w:lang w:val="en-US"/>
        </w:rPr>
      </w:pPr>
      <w:r>
        <w:rPr>
          <w:rFonts w:asciiTheme="majorBidi" w:hAnsiTheme="majorBidi" w:cstheme="majorBidi"/>
          <w:sz w:val="24"/>
          <w:szCs w:val="24"/>
          <w:lang w:val="en-US"/>
        </w:rPr>
        <w:br w:type="page"/>
      </w:r>
    </w:p>
    <w:p w14:paraId="6A0E9A84" w14:textId="6B1725EC" w:rsidR="000A62AB" w:rsidRDefault="000A62AB" w:rsidP="006836E8">
      <w:pPr>
        <w:rPr>
          <w:rFonts w:asciiTheme="majorBidi" w:hAnsiTheme="majorBidi" w:cstheme="majorBidi"/>
          <w:b/>
          <w:bCs/>
          <w:sz w:val="28"/>
          <w:szCs w:val="28"/>
        </w:rPr>
      </w:pPr>
      <w:r w:rsidRPr="009D49A0">
        <w:rPr>
          <w:rFonts w:asciiTheme="majorBidi" w:hAnsiTheme="majorBidi" w:cstheme="majorBidi"/>
          <w:b/>
          <w:bCs/>
          <w:sz w:val="28"/>
          <w:szCs w:val="28"/>
        </w:rPr>
        <w:lastRenderedPageBreak/>
        <w:t>References</w:t>
      </w:r>
    </w:p>
    <w:sdt>
      <w:sdtPr>
        <w:rPr>
          <w:rFonts w:asciiTheme="majorBidi" w:hAnsiTheme="majorBidi" w:cstheme="majorBidi"/>
          <w:lang w:val="en-US"/>
        </w:rPr>
        <w:tag w:val="MENDELEY_BIBLIOGRAPHY"/>
        <w:id w:val="-530802871"/>
        <w:placeholder>
          <w:docPart w:val="55A8A4E7A0D44FEA91A15D3473B11917"/>
        </w:placeholder>
      </w:sdtPr>
      <w:sdtEndPr/>
      <w:sdtContent>
        <w:p w14:paraId="6F194A00" w14:textId="77777777" w:rsidR="00F8296E" w:rsidRPr="00F8296E" w:rsidRDefault="00F8296E" w:rsidP="00F8296E">
          <w:pPr>
            <w:autoSpaceDE w:val="0"/>
            <w:autoSpaceDN w:val="0"/>
            <w:ind w:left="567" w:hanging="480"/>
            <w:jc w:val="both"/>
            <w:rPr>
              <w:rFonts w:asciiTheme="majorBidi" w:hAnsiTheme="majorBidi" w:cstheme="majorBidi"/>
              <w:sz w:val="24"/>
              <w:szCs w:val="24"/>
            </w:rPr>
          </w:pPr>
          <w:r w:rsidRPr="00F8296E">
            <w:rPr>
              <w:rFonts w:asciiTheme="majorBidi" w:hAnsiTheme="majorBidi" w:cstheme="majorBidi"/>
            </w:rPr>
            <w:t xml:space="preserve">Agatonovic-Kustrin, S., Chan, C. K. Y., Gegechkori, V., &amp; Morton, D. W. (2020). Models for skin and brain penetration of major components from essential oils used in aromatherapy for dementia patients. </w:t>
          </w:r>
          <w:r w:rsidRPr="00F8296E">
            <w:rPr>
              <w:rFonts w:asciiTheme="majorBidi" w:hAnsiTheme="majorBidi" w:cstheme="majorBidi"/>
              <w:i/>
              <w:iCs/>
            </w:rPr>
            <w:t>Journal of Biomolecular Structure and Dynamics</w:t>
          </w:r>
          <w:r w:rsidRPr="00F8296E">
            <w:rPr>
              <w:rFonts w:asciiTheme="majorBidi" w:hAnsiTheme="majorBidi" w:cstheme="majorBidi"/>
            </w:rPr>
            <w:t xml:space="preserve">, </w:t>
          </w:r>
          <w:r w:rsidRPr="00F8296E">
            <w:rPr>
              <w:rFonts w:asciiTheme="majorBidi" w:hAnsiTheme="majorBidi" w:cstheme="majorBidi"/>
              <w:i/>
              <w:iCs/>
            </w:rPr>
            <w:t>38</w:t>
          </w:r>
          <w:r w:rsidRPr="00F8296E">
            <w:rPr>
              <w:rFonts w:asciiTheme="majorBidi" w:hAnsiTheme="majorBidi" w:cstheme="majorBidi"/>
            </w:rPr>
            <w:t>(8), 2402–2411. https://doi.org/10.1080/07391102.2019.1633408</w:t>
          </w:r>
        </w:p>
        <w:p w14:paraId="3838CE6C" w14:textId="77777777" w:rsidR="00F8296E" w:rsidRPr="00F8296E" w:rsidRDefault="00F8296E" w:rsidP="00F8296E">
          <w:pPr>
            <w:autoSpaceDE w:val="0"/>
            <w:autoSpaceDN w:val="0"/>
            <w:ind w:left="567" w:hanging="480"/>
            <w:jc w:val="both"/>
            <w:rPr>
              <w:rFonts w:asciiTheme="majorBidi" w:hAnsiTheme="majorBidi" w:cstheme="majorBidi"/>
            </w:rPr>
          </w:pPr>
          <w:r w:rsidRPr="00F8296E">
            <w:rPr>
              <w:rFonts w:asciiTheme="majorBidi" w:hAnsiTheme="majorBidi" w:cstheme="majorBidi"/>
            </w:rPr>
            <w:t xml:space="preserve">Alkilani, A. Z., McCrudden, M. T. C., &amp; Donnelly, R. F. (2015). Transdermal drug delivery: Innovative pharmaceutical developments based on disruption of the barrier properties of the stratum corneum. In </w:t>
          </w:r>
          <w:r w:rsidRPr="00F8296E">
            <w:rPr>
              <w:rFonts w:asciiTheme="majorBidi" w:hAnsiTheme="majorBidi" w:cstheme="majorBidi"/>
              <w:i/>
              <w:iCs/>
            </w:rPr>
            <w:t>Pharmaceutics</w:t>
          </w:r>
          <w:r w:rsidRPr="00F8296E">
            <w:rPr>
              <w:rFonts w:asciiTheme="majorBidi" w:hAnsiTheme="majorBidi" w:cstheme="majorBidi"/>
            </w:rPr>
            <w:t xml:space="preserve"> (Vol. 7, Issue 4, pp. 438–470). MDPI AG. https://doi.org/10.3390/pharmaceutics7040438</w:t>
          </w:r>
        </w:p>
        <w:p w14:paraId="7653D8C7" w14:textId="77777777" w:rsidR="00F8296E" w:rsidRPr="00F8296E" w:rsidRDefault="00F8296E" w:rsidP="00F8296E">
          <w:pPr>
            <w:autoSpaceDE w:val="0"/>
            <w:autoSpaceDN w:val="0"/>
            <w:ind w:left="567" w:hanging="480"/>
            <w:jc w:val="both"/>
            <w:rPr>
              <w:rFonts w:asciiTheme="majorBidi" w:hAnsiTheme="majorBidi" w:cstheme="majorBidi"/>
            </w:rPr>
          </w:pPr>
          <w:r w:rsidRPr="00F8296E">
            <w:rPr>
              <w:rFonts w:asciiTheme="majorBidi" w:hAnsiTheme="majorBidi" w:cstheme="majorBidi"/>
            </w:rPr>
            <w:t xml:space="preserve">Alkilani, A. Z., Nasereddin, J., Hamed, R., Nimrawi, S., Hussein, G., Abo-Zour, H., &amp; Donnelly, R. F. (2022). Beneath the Skin: A Review of Current Trends and Future Prospects of Transdermal Drug Delivery Systems. In </w:t>
          </w:r>
          <w:r w:rsidRPr="00F8296E">
            <w:rPr>
              <w:rFonts w:asciiTheme="majorBidi" w:hAnsiTheme="majorBidi" w:cstheme="majorBidi"/>
              <w:i/>
              <w:iCs/>
            </w:rPr>
            <w:t>Pharmaceutics</w:t>
          </w:r>
          <w:r w:rsidRPr="00F8296E">
            <w:rPr>
              <w:rFonts w:asciiTheme="majorBidi" w:hAnsiTheme="majorBidi" w:cstheme="majorBidi"/>
            </w:rPr>
            <w:t xml:space="preserve"> (Vol. 14, Issue 6). MDPI. https://doi.org/10.3390/pharmaceutics14061152</w:t>
          </w:r>
        </w:p>
        <w:p w14:paraId="09B03871" w14:textId="77777777" w:rsidR="00F8296E" w:rsidRPr="00F8296E" w:rsidRDefault="00F8296E" w:rsidP="00F8296E">
          <w:pPr>
            <w:autoSpaceDE w:val="0"/>
            <w:autoSpaceDN w:val="0"/>
            <w:ind w:left="567" w:hanging="480"/>
            <w:jc w:val="both"/>
            <w:rPr>
              <w:rFonts w:asciiTheme="majorBidi" w:hAnsiTheme="majorBidi" w:cstheme="majorBidi"/>
            </w:rPr>
          </w:pPr>
          <w:r w:rsidRPr="00F8296E">
            <w:rPr>
              <w:rFonts w:asciiTheme="majorBidi" w:hAnsiTheme="majorBidi" w:cstheme="majorBidi"/>
            </w:rPr>
            <w:t xml:space="preserve">Atobe, T., Mori, M., Yamashita, F., Hashida, M., &amp; Kouzuki, H. (2015). Artificial neural network analysis for predicting human percutaneous absorption taking account of vehicle properties. </w:t>
          </w:r>
          <w:r w:rsidRPr="00F8296E">
            <w:rPr>
              <w:rFonts w:asciiTheme="majorBidi" w:hAnsiTheme="majorBidi" w:cstheme="majorBidi"/>
              <w:i/>
              <w:iCs/>
            </w:rPr>
            <w:t>The Journal of Toxicological Sciences</w:t>
          </w:r>
          <w:r w:rsidRPr="00F8296E">
            <w:rPr>
              <w:rFonts w:asciiTheme="majorBidi" w:hAnsiTheme="majorBidi" w:cstheme="majorBidi"/>
            </w:rPr>
            <w:t xml:space="preserve">, </w:t>
          </w:r>
          <w:r w:rsidRPr="00F8296E">
            <w:rPr>
              <w:rFonts w:asciiTheme="majorBidi" w:hAnsiTheme="majorBidi" w:cstheme="majorBidi"/>
              <w:i/>
              <w:iCs/>
            </w:rPr>
            <w:t>40</w:t>
          </w:r>
          <w:r w:rsidRPr="00F8296E">
            <w:rPr>
              <w:rFonts w:asciiTheme="majorBidi" w:hAnsiTheme="majorBidi" w:cstheme="majorBidi"/>
            </w:rPr>
            <w:t>(2), 277–294. https://doi.org/10.2131/jts.40.277</w:t>
          </w:r>
        </w:p>
        <w:p w14:paraId="4871FB20" w14:textId="77777777" w:rsidR="00F8296E" w:rsidRPr="00F8296E" w:rsidRDefault="00F8296E" w:rsidP="00F8296E">
          <w:pPr>
            <w:autoSpaceDE w:val="0"/>
            <w:autoSpaceDN w:val="0"/>
            <w:ind w:left="567" w:hanging="480"/>
            <w:jc w:val="both"/>
            <w:rPr>
              <w:rFonts w:asciiTheme="majorBidi" w:hAnsiTheme="majorBidi" w:cstheme="majorBidi"/>
            </w:rPr>
          </w:pPr>
          <w:r w:rsidRPr="00F8296E">
            <w:rPr>
              <w:rFonts w:asciiTheme="majorBidi" w:hAnsiTheme="majorBidi" w:cstheme="majorBidi"/>
            </w:rPr>
            <w:t xml:space="preserve">Baba, H., Takahara, J. I., &amp; Mamitsuka, H. (2015). In silico predictions of human skin permeability using nonlinear quantitative structure-property relationship models. </w:t>
          </w:r>
          <w:r w:rsidRPr="00F8296E">
            <w:rPr>
              <w:rFonts w:asciiTheme="majorBidi" w:hAnsiTheme="majorBidi" w:cstheme="majorBidi"/>
              <w:i/>
              <w:iCs/>
            </w:rPr>
            <w:t>Pharmaceutical Research</w:t>
          </w:r>
          <w:r w:rsidRPr="00F8296E">
            <w:rPr>
              <w:rFonts w:asciiTheme="majorBidi" w:hAnsiTheme="majorBidi" w:cstheme="majorBidi"/>
            </w:rPr>
            <w:t xml:space="preserve">, </w:t>
          </w:r>
          <w:r w:rsidRPr="00F8296E">
            <w:rPr>
              <w:rFonts w:asciiTheme="majorBidi" w:hAnsiTheme="majorBidi" w:cstheme="majorBidi"/>
              <w:i/>
              <w:iCs/>
            </w:rPr>
            <w:t>32</w:t>
          </w:r>
          <w:r w:rsidRPr="00F8296E">
            <w:rPr>
              <w:rFonts w:asciiTheme="majorBidi" w:hAnsiTheme="majorBidi" w:cstheme="majorBidi"/>
            </w:rPr>
            <w:t>(7), 2360–2371. https://doi.org/10.1007/s11095-015-1629-y</w:t>
          </w:r>
        </w:p>
        <w:p w14:paraId="57BBDDAE" w14:textId="77777777" w:rsidR="00F8296E" w:rsidRPr="00F8296E" w:rsidRDefault="00F8296E" w:rsidP="00F8296E">
          <w:pPr>
            <w:autoSpaceDE w:val="0"/>
            <w:autoSpaceDN w:val="0"/>
            <w:ind w:left="567" w:hanging="480"/>
            <w:jc w:val="both"/>
            <w:rPr>
              <w:rFonts w:asciiTheme="majorBidi" w:hAnsiTheme="majorBidi" w:cstheme="majorBidi"/>
            </w:rPr>
          </w:pPr>
          <w:r w:rsidRPr="00F8296E">
            <w:rPr>
              <w:rFonts w:asciiTheme="majorBidi" w:hAnsiTheme="majorBidi" w:cstheme="majorBidi"/>
            </w:rPr>
            <w:t xml:space="preserve">Bušatlić, E., Osmanović, A., Jakupović, A., Nuhić, J., &amp; Hodžić, A. (2017). Using neural networks and ensemble techniques based on decision trees for skin permeability prediction. </w:t>
          </w:r>
          <w:r w:rsidRPr="00F8296E">
            <w:rPr>
              <w:rFonts w:asciiTheme="majorBidi" w:hAnsiTheme="majorBidi" w:cstheme="majorBidi"/>
              <w:i/>
              <w:iCs/>
            </w:rPr>
            <w:t>IFMBE Proceedings</w:t>
          </w:r>
          <w:r w:rsidRPr="00F8296E">
            <w:rPr>
              <w:rFonts w:asciiTheme="majorBidi" w:hAnsiTheme="majorBidi" w:cstheme="majorBidi"/>
            </w:rPr>
            <w:t xml:space="preserve">, </w:t>
          </w:r>
          <w:r w:rsidRPr="00F8296E">
            <w:rPr>
              <w:rFonts w:asciiTheme="majorBidi" w:hAnsiTheme="majorBidi" w:cstheme="majorBidi"/>
              <w:i/>
              <w:iCs/>
            </w:rPr>
            <w:t>62</w:t>
          </w:r>
          <w:r w:rsidRPr="00F8296E">
            <w:rPr>
              <w:rFonts w:asciiTheme="majorBidi" w:hAnsiTheme="majorBidi" w:cstheme="majorBidi"/>
            </w:rPr>
            <w:t>, 41–50. https://doi.org/10.1007/978-981-10-4166-2_8</w:t>
          </w:r>
        </w:p>
        <w:p w14:paraId="5D343AFE" w14:textId="77777777" w:rsidR="00F8296E" w:rsidRPr="00F8296E" w:rsidRDefault="00F8296E" w:rsidP="00F8296E">
          <w:pPr>
            <w:autoSpaceDE w:val="0"/>
            <w:autoSpaceDN w:val="0"/>
            <w:ind w:left="567" w:hanging="480"/>
            <w:jc w:val="both"/>
            <w:rPr>
              <w:rFonts w:asciiTheme="majorBidi" w:hAnsiTheme="majorBidi" w:cstheme="majorBidi"/>
            </w:rPr>
          </w:pPr>
          <w:r w:rsidRPr="00F8296E">
            <w:rPr>
              <w:rFonts w:asciiTheme="majorBidi" w:hAnsiTheme="majorBidi" w:cstheme="majorBidi"/>
            </w:rPr>
            <w:t xml:space="preserve">Chen, L. J., Lian, G. P., &amp; Han, L. J. (2007). Prediction of human skin permeability using artificial neural network (ANN) modeling. </w:t>
          </w:r>
          <w:r w:rsidRPr="00F8296E">
            <w:rPr>
              <w:rFonts w:asciiTheme="majorBidi" w:hAnsiTheme="majorBidi" w:cstheme="majorBidi"/>
              <w:i/>
              <w:iCs/>
            </w:rPr>
            <w:t>Acta Pharmacologica Sinica</w:t>
          </w:r>
          <w:r w:rsidRPr="00F8296E">
            <w:rPr>
              <w:rFonts w:asciiTheme="majorBidi" w:hAnsiTheme="majorBidi" w:cstheme="majorBidi"/>
            </w:rPr>
            <w:t xml:space="preserve">, </w:t>
          </w:r>
          <w:r w:rsidRPr="00F8296E">
            <w:rPr>
              <w:rFonts w:asciiTheme="majorBidi" w:hAnsiTheme="majorBidi" w:cstheme="majorBidi"/>
              <w:i/>
              <w:iCs/>
            </w:rPr>
            <w:t>28</w:t>
          </w:r>
          <w:r w:rsidRPr="00F8296E">
            <w:rPr>
              <w:rFonts w:asciiTheme="majorBidi" w:hAnsiTheme="majorBidi" w:cstheme="majorBidi"/>
            </w:rPr>
            <w:t>(4), 591–600. https://doi.org/10.1111/j.1745-7254.2007.00528.x</w:t>
          </w:r>
        </w:p>
        <w:p w14:paraId="37C819DC" w14:textId="77777777" w:rsidR="00F8296E" w:rsidRPr="00F8296E" w:rsidRDefault="00F8296E" w:rsidP="00F8296E">
          <w:pPr>
            <w:autoSpaceDE w:val="0"/>
            <w:autoSpaceDN w:val="0"/>
            <w:ind w:left="567" w:hanging="480"/>
            <w:jc w:val="both"/>
            <w:rPr>
              <w:rFonts w:asciiTheme="majorBidi" w:hAnsiTheme="majorBidi" w:cstheme="majorBidi"/>
            </w:rPr>
          </w:pPr>
          <w:r w:rsidRPr="00F8296E">
            <w:rPr>
              <w:rFonts w:asciiTheme="majorBidi" w:hAnsiTheme="majorBidi" w:cstheme="majorBidi"/>
            </w:rPr>
            <w:t xml:space="preserve">Cheruvu, H. S., Liu, X., Grice, J. E., &amp; Roberts, M. S. (2022). An updated database of human maximum skin fluxes and epidermal permeability coefficients for drugs, xenobiotics, and other solutes applied as aqueous solutions. </w:t>
          </w:r>
          <w:r w:rsidRPr="00F8296E">
            <w:rPr>
              <w:rFonts w:asciiTheme="majorBidi" w:hAnsiTheme="majorBidi" w:cstheme="majorBidi"/>
              <w:i/>
              <w:iCs/>
            </w:rPr>
            <w:t>Data in Brief</w:t>
          </w:r>
          <w:r w:rsidRPr="00F8296E">
            <w:rPr>
              <w:rFonts w:asciiTheme="majorBidi" w:hAnsiTheme="majorBidi" w:cstheme="majorBidi"/>
            </w:rPr>
            <w:t xml:space="preserve">, </w:t>
          </w:r>
          <w:r w:rsidRPr="00F8296E">
            <w:rPr>
              <w:rFonts w:asciiTheme="majorBidi" w:hAnsiTheme="majorBidi" w:cstheme="majorBidi"/>
              <w:i/>
              <w:iCs/>
            </w:rPr>
            <w:t>42</w:t>
          </w:r>
          <w:r w:rsidRPr="00F8296E">
            <w:rPr>
              <w:rFonts w:asciiTheme="majorBidi" w:hAnsiTheme="majorBidi" w:cstheme="majorBidi"/>
            </w:rPr>
            <w:t>, 108242. https://doi.org/10.1016/J.DIB.2022.108242</w:t>
          </w:r>
        </w:p>
        <w:p w14:paraId="1294E2DE" w14:textId="77777777" w:rsidR="00F8296E" w:rsidRPr="00F8296E" w:rsidRDefault="00F8296E" w:rsidP="00F8296E">
          <w:pPr>
            <w:autoSpaceDE w:val="0"/>
            <w:autoSpaceDN w:val="0"/>
            <w:ind w:left="567" w:hanging="480"/>
            <w:jc w:val="both"/>
            <w:rPr>
              <w:rFonts w:asciiTheme="majorBidi" w:hAnsiTheme="majorBidi" w:cstheme="majorBidi"/>
            </w:rPr>
          </w:pPr>
          <w:r w:rsidRPr="00F8296E">
            <w:rPr>
              <w:rFonts w:asciiTheme="majorBidi" w:hAnsiTheme="majorBidi" w:cstheme="majorBidi"/>
            </w:rPr>
            <w:t xml:space="preserve">Deği̇m, T., Hadgraft, J., İlbasmiş, S., &amp; Özkan, Y. (2003). Prediction of skin penetration using artificial neural network (ANN) modeling. </w:t>
          </w:r>
          <w:r w:rsidRPr="00F8296E">
            <w:rPr>
              <w:rFonts w:asciiTheme="majorBidi" w:hAnsiTheme="majorBidi" w:cstheme="majorBidi"/>
              <w:i/>
              <w:iCs/>
            </w:rPr>
            <w:t>Journal of Pharmaceutical Sciences</w:t>
          </w:r>
          <w:r w:rsidRPr="00F8296E">
            <w:rPr>
              <w:rFonts w:asciiTheme="majorBidi" w:hAnsiTheme="majorBidi" w:cstheme="majorBidi"/>
            </w:rPr>
            <w:t xml:space="preserve">, </w:t>
          </w:r>
          <w:r w:rsidRPr="00F8296E">
            <w:rPr>
              <w:rFonts w:asciiTheme="majorBidi" w:hAnsiTheme="majorBidi" w:cstheme="majorBidi"/>
              <w:i/>
              <w:iCs/>
            </w:rPr>
            <w:t>92</w:t>
          </w:r>
          <w:r w:rsidRPr="00F8296E">
            <w:rPr>
              <w:rFonts w:asciiTheme="majorBidi" w:hAnsiTheme="majorBidi" w:cstheme="majorBidi"/>
            </w:rPr>
            <w:t>(3), 656–664. https://doi.org/https://doi.org/10.1002/jps.10312</w:t>
          </w:r>
        </w:p>
        <w:p w14:paraId="74D01F3C" w14:textId="77777777" w:rsidR="00F8296E" w:rsidRPr="00F8296E" w:rsidRDefault="00F8296E" w:rsidP="00F8296E">
          <w:pPr>
            <w:autoSpaceDE w:val="0"/>
            <w:autoSpaceDN w:val="0"/>
            <w:ind w:left="567" w:hanging="480"/>
            <w:jc w:val="both"/>
            <w:rPr>
              <w:rFonts w:asciiTheme="majorBidi" w:hAnsiTheme="majorBidi" w:cstheme="majorBidi"/>
            </w:rPr>
          </w:pPr>
          <w:r w:rsidRPr="00F8296E">
            <w:rPr>
              <w:rFonts w:asciiTheme="majorBidi" w:hAnsiTheme="majorBidi" w:cstheme="majorBidi"/>
            </w:rPr>
            <w:t xml:space="preserve">Geinoz, S., Guy, R. H., Testa, B., &amp; Carrupt, P.-A. (2004). </w:t>
          </w:r>
          <w:r w:rsidRPr="00F8296E">
            <w:rPr>
              <w:rFonts w:asciiTheme="majorBidi" w:hAnsiTheme="majorBidi" w:cstheme="majorBidi"/>
              <w:i/>
              <w:iCs/>
            </w:rPr>
            <w:t>Quantitative Structure-Permeation Relationships (QSPeRs) to Predict Skin Permeation: A Critical Evaluation</w:t>
          </w:r>
          <w:r w:rsidRPr="00F8296E">
            <w:rPr>
              <w:rFonts w:asciiTheme="majorBidi" w:hAnsiTheme="majorBidi" w:cstheme="majorBidi"/>
            </w:rPr>
            <w:t>.</w:t>
          </w:r>
        </w:p>
        <w:p w14:paraId="6F4B30AA" w14:textId="77777777" w:rsidR="00F8296E" w:rsidRPr="00F8296E" w:rsidRDefault="00F8296E" w:rsidP="00F8296E">
          <w:pPr>
            <w:autoSpaceDE w:val="0"/>
            <w:autoSpaceDN w:val="0"/>
            <w:ind w:left="567" w:hanging="480"/>
            <w:jc w:val="both"/>
            <w:rPr>
              <w:rFonts w:asciiTheme="majorBidi" w:hAnsiTheme="majorBidi" w:cstheme="majorBidi"/>
            </w:rPr>
          </w:pPr>
          <w:r w:rsidRPr="00F8296E">
            <w:rPr>
              <w:rFonts w:asciiTheme="majorBidi" w:hAnsiTheme="majorBidi" w:cstheme="majorBidi"/>
            </w:rPr>
            <w:t xml:space="preserve">Jeong, W. Y., Kwon, M., Choi, H. E., &amp; Kim, K. S. (2021). Recent advances in transdermal drug delivery systems: a review. In </w:t>
          </w:r>
          <w:r w:rsidRPr="00F8296E">
            <w:rPr>
              <w:rFonts w:asciiTheme="majorBidi" w:hAnsiTheme="majorBidi" w:cstheme="majorBidi"/>
              <w:i/>
              <w:iCs/>
            </w:rPr>
            <w:t>Biomaterials Research</w:t>
          </w:r>
          <w:r w:rsidRPr="00F8296E">
            <w:rPr>
              <w:rFonts w:asciiTheme="majorBidi" w:hAnsiTheme="majorBidi" w:cstheme="majorBidi"/>
            </w:rPr>
            <w:t xml:space="preserve"> (Vol. 25, Issue 1). BioMed Central Ltd. https://doi.org/10.1186/s40824-021-00226-6</w:t>
          </w:r>
        </w:p>
        <w:p w14:paraId="3296CAF1" w14:textId="77777777" w:rsidR="00F8296E" w:rsidRPr="00F8296E" w:rsidRDefault="00F8296E" w:rsidP="00F8296E">
          <w:pPr>
            <w:autoSpaceDE w:val="0"/>
            <w:autoSpaceDN w:val="0"/>
            <w:ind w:left="567" w:hanging="480"/>
            <w:jc w:val="both"/>
            <w:rPr>
              <w:rFonts w:asciiTheme="majorBidi" w:hAnsiTheme="majorBidi" w:cstheme="majorBidi"/>
            </w:rPr>
          </w:pPr>
          <w:r w:rsidRPr="00F8296E">
            <w:rPr>
              <w:rFonts w:asciiTheme="majorBidi" w:hAnsiTheme="majorBidi" w:cstheme="majorBidi"/>
            </w:rPr>
            <w:t xml:space="preserve">Jiang, D., Wu, Z., Hsieh, C. Y., Chen, G., Liao, B., Wang, Z., Shen, C., Cao, D., Wu, J., &amp; Hou, T. (2021). Could graph neural networks learn better molecular representation for drug discovery? A comparison study of descriptor-based and graph-based models. </w:t>
          </w:r>
          <w:r w:rsidRPr="00F8296E">
            <w:rPr>
              <w:rFonts w:asciiTheme="majorBidi" w:hAnsiTheme="majorBidi" w:cstheme="majorBidi"/>
              <w:i/>
              <w:iCs/>
            </w:rPr>
            <w:t>Journal of Cheminformatics</w:t>
          </w:r>
          <w:r w:rsidRPr="00F8296E">
            <w:rPr>
              <w:rFonts w:asciiTheme="majorBidi" w:hAnsiTheme="majorBidi" w:cstheme="majorBidi"/>
            </w:rPr>
            <w:t xml:space="preserve">, </w:t>
          </w:r>
          <w:r w:rsidRPr="00F8296E">
            <w:rPr>
              <w:rFonts w:asciiTheme="majorBidi" w:hAnsiTheme="majorBidi" w:cstheme="majorBidi"/>
              <w:i/>
              <w:iCs/>
            </w:rPr>
            <w:t>13</w:t>
          </w:r>
          <w:r w:rsidRPr="00F8296E">
            <w:rPr>
              <w:rFonts w:asciiTheme="majorBidi" w:hAnsiTheme="majorBidi" w:cstheme="majorBidi"/>
            </w:rPr>
            <w:t>(1). https://doi.org/10.1186/s13321-020-00479-8</w:t>
          </w:r>
        </w:p>
        <w:p w14:paraId="5DF449A7" w14:textId="77777777" w:rsidR="00F8296E" w:rsidRPr="00F8296E" w:rsidRDefault="00F8296E" w:rsidP="00F8296E">
          <w:pPr>
            <w:autoSpaceDE w:val="0"/>
            <w:autoSpaceDN w:val="0"/>
            <w:ind w:left="567" w:hanging="480"/>
            <w:jc w:val="both"/>
            <w:rPr>
              <w:rFonts w:asciiTheme="majorBidi" w:hAnsiTheme="majorBidi" w:cstheme="majorBidi"/>
            </w:rPr>
          </w:pPr>
          <w:r w:rsidRPr="00F8296E">
            <w:rPr>
              <w:rFonts w:asciiTheme="majorBidi" w:hAnsiTheme="majorBidi" w:cstheme="majorBidi"/>
            </w:rPr>
            <w:lastRenderedPageBreak/>
            <w:t xml:space="preserve">Lim, C. W., Fujiwara, S., Yamashita, F., &amp; Hashida, M. (2002). Prediction of human skin permeability using a combination of molecular orbital calculations and artificial neural network. </w:t>
          </w:r>
          <w:r w:rsidRPr="00F8296E">
            <w:rPr>
              <w:rFonts w:asciiTheme="majorBidi" w:hAnsiTheme="majorBidi" w:cstheme="majorBidi"/>
              <w:i/>
              <w:iCs/>
            </w:rPr>
            <w:t>Biological and Pharmaceutical Bulletin</w:t>
          </w:r>
          <w:r w:rsidRPr="00F8296E">
            <w:rPr>
              <w:rFonts w:asciiTheme="majorBidi" w:hAnsiTheme="majorBidi" w:cstheme="majorBidi"/>
            </w:rPr>
            <w:t xml:space="preserve">, </w:t>
          </w:r>
          <w:r w:rsidRPr="00F8296E">
            <w:rPr>
              <w:rFonts w:asciiTheme="majorBidi" w:hAnsiTheme="majorBidi" w:cstheme="majorBidi"/>
              <w:i/>
              <w:iCs/>
            </w:rPr>
            <w:t>25</w:t>
          </w:r>
          <w:r w:rsidRPr="00F8296E">
            <w:rPr>
              <w:rFonts w:asciiTheme="majorBidi" w:hAnsiTheme="majorBidi" w:cstheme="majorBidi"/>
            </w:rPr>
            <w:t>(3), 361–366.</w:t>
          </w:r>
        </w:p>
        <w:p w14:paraId="7FBA7E28" w14:textId="77777777" w:rsidR="00F8296E" w:rsidRPr="00F8296E" w:rsidRDefault="00F8296E" w:rsidP="00F8296E">
          <w:pPr>
            <w:autoSpaceDE w:val="0"/>
            <w:autoSpaceDN w:val="0"/>
            <w:ind w:left="567" w:hanging="480"/>
            <w:jc w:val="both"/>
            <w:rPr>
              <w:rFonts w:asciiTheme="majorBidi" w:hAnsiTheme="majorBidi" w:cstheme="majorBidi"/>
            </w:rPr>
          </w:pPr>
          <w:r w:rsidRPr="00F8296E">
            <w:rPr>
              <w:rFonts w:asciiTheme="majorBidi" w:hAnsiTheme="majorBidi" w:cstheme="majorBidi"/>
            </w:rPr>
            <w:t xml:space="preserve">Paul, D., Sanap, G., Shenoy, S., Kalyane, D., Kalia, K., &amp; Tekade, R. K. (2021). Artificial intelligence in drug discovery and development. In </w:t>
          </w:r>
          <w:r w:rsidRPr="00F8296E">
            <w:rPr>
              <w:rFonts w:asciiTheme="majorBidi" w:hAnsiTheme="majorBidi" w:cstheme="majorBidi"/>
              <w:i/>
              <w:iCs/>
            </w:rPr>
            <w:t>Drug Discovery Today</w:t>
          </w:r>
          <w:r w:rsidRPr="00F8296E">
            <w:rPr>
              <w:rFonts w:asciiTheme="majorBidi" w:hAnsiTheme="majorBidi" w:cstheme="majorBidi"/>
            </w:rPr>
            <w:t xml:space="preserve"> (Vol. 26, Issue 1, pp. 80–93). Elsevier Ltd. https://doi.org/10.1016/j.drudis.2020.10.010</w:t>
          </w:r>
        </w:p>
        <w:p w14:paraId="3086B35A" w14:textId="77777777" w:rsidR="00F8296E" w:rsidRPr="00F8296E" w:rsidRDefault="00F8296E" w:rsidP="00F8296E">
          <w:pPr>
            <w:autoSpaceDE w:val="0"/>
            <w:autoSpaceDN w:val="0"/>
            <w:ind w:left="567" w:hanging="480"/>
            <w:jc w:val="both"/>
            <w:rPr>
              <w:rFonts w:asciiTheme="majorBidi" w:hAnsiTheme="majorBidi" w:cstheme="majorBidi"/>
            </w:rPr>
          </w:pPr>
          <w:r w:rsidRPr="00F8296E">
            <w:rPr>
              <w:rFonts w:asciiTheme="majorBidi" w:hAnsiTheme="majorBidi" w:cstheme="majorBidi"/>
            </w:rPr>
            <w:t xml:space="preserve">Pedregosa, F., Varoquaux, G., Gramfort, A., Michel, V., Thirion, B., Grisel, O., Blondel, M., Prettenhofer, P., Weiss, R., &amp; Dubourg, V. (2011). Scikit-learn: Machine learning in Python. </w:t>
          </w:r>
          <w:r w:rsidRPr="00F8296E">
            <w:rPr>
              <w:rFonts w:asciiTheme="majorBidi" w:hAnsiTheme="majorBidi" w:cstheme="majorBidi"/>
              <w:i/>
              <w:iCs/>
            </w:rPr>
            <w:t>The Journal of Machine Learning Research</w:t>
          </w:r>
          <w:r w:rsidRPr="00F8296E">
            <w:rPr>
              <w:rFonts w:asciiTheme="majorBidi" w:hAnsiTheme="majorBidi" w:cstheme="majorBidi"/>
            </w:rPr>
            <w:t xml:space="preserve">, </w:t>
          </w:r>
          <w:r w:rsidRPr="00F8296E">
            <w:rPr>
              <w:rFonts w:asciiTheme="majorBidi" w:hAnsiTheme="majorBidi" w:cstheme="majorBidi"/>
              <w:i/>
              <w:iCs/>
            </w:rPr>
            <w:t>12</w:t>
          </w:r>
          <w:r w:rsidRPr="00F8296E">
            <w:rPr>
              <w:rFonts w:asciiTheme="majorBidi" w:hAnsiTheme="majorBidi" w:cstheme="majorBidi"/>
            </w:rPr>
            <w:t>, 2825–2830.</w:t>
          </w:r>
        </w:p>
        <w:p w14:paraId="3A9B500C" w14:textId="77777777" w:rsidR="00F8296E" w:rsidRPr="00F8296E" w:rsidRDefault="00F8296E" w:rsidP="00F8296E">
          <w:pPr>
            <w:autoSpaceDE w:val="0"/>
            <w:autoSpaceDN w:val="0"/>
            <w:ind w:left="567" w:hanging="480"/>
            <w:jc w:val="both"/>
            <w:rPr>
              <w:rFonts w:asciiTheme="majorBidi" w:hAnsiTheme="majorBidi" w:cstheme="majorBidi"/>
            </w:rPr>
          </w:pPr>
          <w:r w:rsidRPr="00F8296E">
            <w:rPr>
              <w:rFonts w:asciiTheme="majorBidi" w:hAnsiTheme="majorBidi" w:cstheme="majorBidi"/>
            </w:rPr>
            <w:t xml:space="preserve">Phatale, V., Vaiphei, K. K., Jha, S., Patil, D., Agrawal, M., &amp; Alexander, A. (2022). Overcoming skin barriers through advanced transdermal drug delivery approaches. In </w:t>
          </w:r>
          <w:r w:rsidRPr="00F8296E">
            <w:rPr>
              <w:rFonts w:asciiTheme="majorBidi" w:hAnsiTheme="majorBidi" w:cstheme="majorBidi"/>
              <w:i/>
              <w:iCs/>
            </w:rPr>
            <w:t>Journal of Controlled Release</w:t>
          </w:r>
          <w:r w:rsidRPr="00F8296E">
            <w:rPr>
              <w:rFonts w:asciiTheme="majorBidi" w:hAnsiTheme="majorBidi" w:cstheme="majorBidi"/>
            </w:rPr>
            <w:t xml:space="preserve"> (Vol. 351, pp. 361–380). Elsevier B.V. https://doi.org/10.1016/j.jconrel.2022.09.025</w:t>
          </w:r>
        </w:p>
        <w:p w14:paraId="735AB9B8" w14:textId="77777777" w:rsidR="00F8296E" w:rsidRPr="00F8296E" w:rsidRDefault="00F8296E" w:rsidP="00F8296E">
          <w:pPr>
            <w:autoSpaceDE w:val="0"/>
            <w:autoSpaceDN w:val="0"/>
            <w:ind w:left="567" w:hanging="480"/>
            <w:jc w:val="both"/>
            <w:rPr>
              <w:rFonts w:asciiTheme="majorBidi" w:hAnsiTheme="majorBidi" w:cstheme="majorBidi"/>
            </w:rPr>
          </w:pPr>
          <w:r w:rsidRPr="00F8296E">
            <w:rPr>
              <w:rFonts w:asciiTheme="majorBidi" w:hAnsiTheme="majorBidi" w:cstheme="majorBidi"/>
            </w:rPr>
            <w:t xml:space="preserve">Souto, E. B., Fangueiro, J. F., Fernandes, A. R., Cano, A., Sanchez-Lopez, E., Garcia, M. L., Severino, P., Paganelli, M. O., Chaud, M. v., &amp; Silva, A. M. (2022). Physicochemical and biopharmaceutical aspects influencing skin permeation and role of SLN and NLC for skin drug delivery. In </w:t>
          </w:r>
          <w:r w:rsidRPr="00F8296E">
            <w:rPr>
              <w:rFonts w:asciiTheme="majorBidi" w:hAnsiTheme="majorBidi" w:cstheme="majorBidi"/>
              <w:i/>
              <w:iCs/>
            </w:rPr>
            <w:t>Heliyon</w:t>
          </w:r>
          <w:r w:rsidRPr="00F8296E">
            <w:rPr>
              <w:rFonts w:asciiTheme="majorBidi" w:hAnsiTheme="majorBidi" w:cstheme="majorBidi"/>
            </w:rPr>
            <w:t xml:space="preserve"> (Vol. 8, Issue 2). Elsevier Ltd. https://doi.org/10.1016/j.heliyon.2022.e08938</w:t>
          </w:r>
        </w:p>
        <w:p w14:paraId="7A93AE1E" w14:textId="77777777" w:rsidR="00F8296E" w:rsidRPr="00F8296E" w:rsidRDefault="00F8296E" w:rsidP="00F8296E">
          <w:pPr>
            <w:autoSpaceDE w:val="0"/>
            <w:autoSpaceDN w:val="0"/>
            <w:ind w:left="567" w:hanging="480"/>
            <w:jc w:val="both"/>
            <w:rPr>
              <w:rFonts w:asciiTheme="majorBidi" w:hAnsiTheme="majorBidi" w:cstheme="majorBidi"/>
            </w:rPr>
          </w:pPr>
          <w:r w:rsidRPr="00F8296E">
            <w:rPr>
              <w:rFonts w:asciiTheme="majorBidi" w:hAnsiTheme="majorBidi" w:cstheme="majorBidi"/>
            </w:rPr>
            <w:t xml:space="preserve">Tsakovska, I., Pajeva, I., al Sharif, M., Alov, P., Fioravanzo, E., Kovarich, S., Worth, A. P., Richarz, A. N., Yang, C., Mostrag-Szlichtyng, A., &amp; Cronin, M. T. D. (2017). Quantitative structure-skin permeability relationships. In </w:t>
          </w:r>
          <w:r w:rsidRPr="00F8296E">
            <w:rPr>
              <w:rFonts w:asciiTheme="majorBidi" w:hAnsiTheme="majorBidi" w:cstheme="majorBidi"/>
              <w:i/>
              <w:iCs/>
            </w:rPr>
            <w:t>Toxicology</w:t>
          </w:r>
          <w:r w:rsidRPr="00F8296E">
            <w:rPr>
              <w:rFonts w:asciiTheme="majorBidi" w:hAnsiTheme="majorBidi" w:cstheme="majorBidi"/>
            </w:rPr>
            <w:t xml:space="preserve"> (Vol. 387, pp. 27–42). Elsevier Ireland Ltd. https://doi.org/10.1016/j.tox.2017.06.008</w:t>
          </w:r>
        </w:p>
        <w:p w14:paraId="0E8BB2DB" w14:textId="77777777" w:rsidR="00F8296E" w:rsidRPr="00F8296E" w:rsidRDefault="00F8296E" w:rsidP="00F8296E">
          <w:pPr>
            <w:autoSpaceDE w:val="0"/>
            <w:autoSpaceDN w:val="0"/>
            <w:ind w:left="567" w:hanging="480"/>
            <w:jc w:val="both"/>
            <w:rPr>
              <w:rFonts w:asciiTheme="majorBidi" w:hAnsiTheme="majorBidi" w:cstheme="majorBidi"/>
            </w:rPr>
          </w:pPr>
          <w:r w:rsidRPr="00F8296E">
            <w:rPr>
              <w:rFonts w:asciiTheme="majorBidi" w:hAnsiTheme="majorBidi" w:cstheme="majorBidi"/>
            </w:rPr>
            <w:t xml:space="preserve">Walters, W. P., &amp; Barzilay, R. (2021). Applications of Deep Learning in Molecule Generation and Molecular Property Prediction. </w:t>
          </w:r>
          <w:r w:rsidRPr="00F8296E">
            <w:rPr>
              <w:rFonts w:asciiTheme="majorBidi" w:hAnsiTheme="majorBidi" w:cstheme="majorBidi"/>
              <w:i/>
              <w:iCs/>
            </w:rPr>
            <w:t>Accounts of Chemical Research</w:t>
          </w:r>
          <w:r w:rsidRPr="00F8296E">
            <w:rPr>
              <w:rFonts w:asciiTheme="majorBidi" w:hAnsiTheme="majorBidi" w:cstheme="majorBidi"/>
            </w:rPr>
            <w:t xml:space="preserve">, </w:t>
          </w:r>
          <w:r w:rsidRPr="00F8296E">
            <w:rPr>
              <w:rFonts w:asciiTheme="majorBidi" w:hAnsiTheme="majorBidi" w:cstheme="majorBidi"/>
              <w:i/>
              <w:iCs/>
            </w:rPr>
            <w:t>54</w:t>
          </w:r>
          <w:r w:rsidRPr="00F8296E">
            <w:rPr>
              <w:rFonts w:asciiTheme="majorBidi" w:hAnsiTheme="majorBidi" w:cstheme="majorBidi"/>
            </w:rPr>
            <w:t>(2), 263–270. https://doi.org/10.1021/acs.accounts.0c00699</w:t>
          </w:r>
        </w:p>
        <w:p w14:paraId="20593C13" w14:textId="77777777" w:rsidR="00F8296E" w:rsidRPr="00F8296E" w:rsidRDefault="00F8296E" w:rsidP="00F8296E">
          <w:pPr>
            <w:autoSpaceDE w:val="0"/>
            <w:autoSpaceDN w:val="0"/>
            <w:ind w:left="567" w:hanging="480"/>
            <w:jc w:val="both"/>
            <w:rPr>
              <w:rFonts w:asciiTheme="majorBidi" w:hAnsiTheme="majorBidi" w:cstheme="majorBidi"/>
            </w:rPr>
          </w:pPr>
          <w:r w:rsidRPr="00F8296E">
            <w:rPr>
              <w:rFonts w:asciiTheme="majorBidi" w:hAnsiTheme="majorBidi" w:cstheme="majorBidi"/>
            </w:rPr>
            <w:t xml:space="preserve">Willighagen, E. L., Mayfield, J. W., Alvarsson, J., Berg, A., Carlsson, L., Jeliazkova, N., Kuhn, S., Pluskal, T., Rojas-Chertó, M., Spjuth, O., Torrance, G., Evelo, C. T., Guha, R., &amp; Steinbeck, C. (2017). The Chemistry Development Kit (CDK) v2.0: atom typing, depiction, molecular formulas, and substructure searching. </w:t>
          </w:r>
          <w:r w:rsidRPr="00F8296E">
            <w:rPr>
              <w:rFonts w:asciiTheme="majorBidi" w:hAnsiTheme="majorBidi" w:cstheme="majorBidi"/>
              <w:i/>
              <w:iCs/>
            </w:rPr>
            <w:t>Journal of Cheminformatics</w:t>
          </w:r>
          <w:r w:rsidRPr="00F8296E">
            <w:rPr>
              <w:rFonts w:asciiTheme="majorBidi" w:hAnsiTheme="majorBidi" w:cstheme="majorBidi"/>
            </w:rPr>
            <w:t xml:space="preserve">, </w:t>
          </w:r>
          <w:r w:rsidRPr="00F8296E">
            <w:rPr>
              <w:rFonts w:asciiTheme="majorBidi" w:hAnsiTheme="majorBidi" w:cstheme="majorBidi"/>
              <w:i/>
              <w:iCs/>
            </w:rPr>
            <w:t>9</w:t>
          </w:r>
          <w:r w:rsidRPr="00F8296E">
            <w:rPr>
              <w:rFonts w:asciiTheme="majorBidi" w:hAnsiTheme="majorBidi" w:cstheme="majorBidi"/>
            </w:rPr>
            <w:t>(1). https://doi.org/10.1186/s13321-017-0220-4</w:t>
          </w:r>
        </w:p>
        <w:p w14:paraId="1A626771" w14:textId="77777777" w:rsidR="00F8296E" w:rsidRPr="00F8296E" w:rsidRDefault="00F8296E" w:rsidP="00F8296E">
          <w:pPr>
            <w:autoSpaceDE w:val="0"/>
            <w:autoSpaceDN w:val="0"/>
            <w:ind w:left="567" w:hanging="480"/>
            <w:jc w:val="both"/>
            <w:rPr>
              <w:rFonts w:asciiTheme="majorBidi" w:hAnsiTheme="majorBidi" w:cstheme="majorBidi"/>
            </w:rPr>
          </w:pPr>
          <w:r w:rsidRPr="00F8296E">
            <w:rPr>
              <w:rFonts w:asciiTheme="majorBidi" w:hAnsiTheme="majorBidi" w:cstheme="majorBidi"/>
            </w:rPr>
            <w:t xml:space="preserve">Wu, Y. W., Ta, G. H., Lung, Y. C., Weng, C. F., &amp; Leong, M. K. (2022). In Silico Prediction of Skin Permeability Using a Two-QSAR Approach. </w:t>
          </w:r>
          <w:r w:rsidRPr="00F8296E">
            <w:rPr>
              <w:rFonts w:asciiTheme="majorBidi" w:hAnsiTheme="majorBidi" w:cstheme="majorBidi"/>
              <w:i/>
              <w:iCs/>
            </w:rPr>
            <w:t>Pharmaceutics</w:t>
          </w:r>
          <w:r w:rsidRPr="00F8296E">
            <w:rPr>
              <w:rFonts w:asciiTheme="majorBidi" w:hAnsiTheme="majorBidi" w:cstheme="majorBidi"/>
            </w:rPr>
            <w:t xml:space="preserve">, </w:t>
          </w:r>
          <w:r w:rsidRPr="00F8296E">
            <w:rPr>
              <w:rFonts w:asciiTheme="majorBidi" w:hAnsiTheme="majorBidi" w:cstheme="majorBidi"/>
              <w:i/>
              <w:iCs/>
            </w:rPr>
            <w:t>14</w:t>
          </w:r>
          <w:r w:rsidRPr="00F8296E">
            <w:rPr>
              <w:rFonts w:asciiTheme="majorBidi" w:hAnsiTheme="majorBidi" w:cstheme="majorBidi"/>
            </w:rPr>
            <w:t>(5). https://doi.org/10.3390/pharmaceutics14050961</w:t>
          </w:r>
        </w:p>
        <w:p w14:paraId="4C2718EA" w14:textId="77777777" w:rsidR="00F8296E" w:rsidRPr="00F8296E" w:rsidRDefault="00F8296E" w:rsidP="00F8296E">
          <w:pPr>
            <w:autoSpaceDE w:val="0"/>
            <w:autoSpaceDN w:val="0"/>
            <w:ind w:left="567" w:hanging="480"/>
            <w:jc w:val="both"/>
            <w:rPr>
              <w:rFonts w:asciiTheme="majorBidi" w:hAnsiTheme="majorBidi" w:cstheme="majorBidi"/>
            </w:rPr>
          </w:pPr>
          <w:r w:rsidRPr="00F8296E">
            <w:rPr>
              <w:rFonts w:asciiTheme="majorBidi" w:hAnsiTheme="majorBidi" w:cstheme="majorBidi"/>
            </w:rPr>
            <w:t xml:space="preserve">Xu, Y., Liu, X., Cao, X., Huang, C., Liu, E., Qian, S., Liu, X., Wu, Y., Dong, F., Qiu, C. W., Qiu, J., Hua, K., Su, W., Wu, J., Xu, H., Han, Y., Fu, C., Yin, Z., Liu, M., … Zhang, J. (2021). Artificial intelligence: A powerful paradigm for scientific research. In </w:t>
          </w:r>
          <w:r w:rsidRPr="00F8296E">
            <w:rPr>
              <w:rFonts w:asciiTheme="majorBidi" w:hAnsiTheme="majorBidi" w:cstheme="majorBidi"/>
              <w:i/>
              <w:iCs/>
            </w:rPr>
            <w:t>The Innovation</w:t>
          </w:r>
          <w:r w:rsidRPr="00F8296E">
            <w:rPr>
              <w:rFonts w:asciiTheme="majorBidi" w:hAnsiTheme="majorBidi" w:cstheme="majorBidi"/>
            </w:rPr>
            <w:t xml:space="preserve"> (Vol. 2, Issue 4). Cell Press. https://doi.org/10.1016/j.xinn.2021.100179</w:t>
          </w:r>
        </w:p>
        <w:p w14:paraId="12F3B20F" w14:textId="77777777" w:rsidR="00F8296E" w:rsidRPr="00F8296E" w:rsidRDefault="00F8296E" w:rsidP="00F8296E">
          <w:pPr>
            <w:autoSpaceDE w:val="0"/>
            <w:autoSpaceDN w:val="0"/>
            <w:ind w:left="567" w:hanging="480"/>
            <w:jc w:val="both"/>
            <w:rPr>
              <w:rFonts w:asciiTheme="majorBidi" w:hAnsiTheme="majorBidi" w:cstheme="majorBidi"/>
            </w:rPr>
          </w:pPr>
          <w:r w:rsidRPr="00F8296E">
            <w:rPr>
              <w:rFonts w:asciiTheme="majorBidi" w:hAnsiTheme="majorBidi" w:cstheme="majorBidi"/>
            </w:rPr>
            <w:t xml:space="preserve">Yu, Y. Q., Yang, X., Wu, X. F., &amp; Fan, Y. bin. (2021). Enhancing Permeation of Drug Molecules Across the Skin via Delivery in Nanocarriers: Novel Strategies for Effective Transdermal Applications. In </w:t>
          </w:r>
          <w:r w:rsidRPr="00F8296E">
            <w:rPr>
              <w:rFonts w:asciiTheme="majorBidi" w:hAnsiTheme="majorBidi" w:cstheme="majorBidi"/>
              <w:i/>
              <w:iCs/>
            </w:rPr>
            <w:t>Frontiers in Bioengineering and Biotechnology</w:t>
          </w:r>
          <w:r w:rsidRPr="00F8296E">
            <w:rPr>
              <w:rFonts w:asciiTheme="majorBidi" w:hAnsiTheme="majorBidi" w:cstheme="majorBidi"/>
            </w:rPr>
            <w:t xml:space="preserve"> (Vol. 9). Frontiers Media S.A. https://doi.org/10.3389/fbioe.2021.646554</w:t>
          </w:r>
        </w:p>
        <w:p w14:paraId="4516960F" w14:textId="38FB9849" w:rsidR="00F8296E" w:rsidRPr="00F8296E" w:rsidRDefault="00F8296E" w:rsidP="00F8296E">
          <w:pPr>
            <w:autoSpaceDE w:val="0"/>
            <w:autoSpaceDN w:val="0"/>
            <w:ind w:left="567" w:hanging="480"/>
            <w:jc w:val="both"/>
            <w:rPr>
              <w:rFonts w:asciiTheme="majorBidi" w:hAnsiTheme="majorBidi" w:cstheme="majorBidi"/>
            </w:rPr>
          </w:pPr>
          <w:r w:rsidRPr="00F8296E">
            <w:rPr>
              <w:rFonts w:asciiTheme="majorBidi" w:hAnsiTheme="majorBidi" w:cstheme="majorBidi"/>
            </w:rPr>
            <w:lastRenderedPageBreak/>
            <w:t xml:space="preserve">Zhou, J., Cui, G., Hu, S., Zhang, Z., Yang, C., Liu, Z., Wang, L., Li, C., &amp; Sun, M. (2020). Graph neural networks: A review of methods and applications. In </w:t>
          </w:r>
          <w:r w:rsidRPr="00F8296E">
            <w:rPr>
              <w:rFonts w:asciiTheme="majorBidi" w:hAnsiTheme="majorBidi" w:cstheme="majorBidi"/>
              <w:i/>
              <w:iCs/>
            </w:rPr>
            <w:t>AI Open</w:t>
          </w:r>
          <w:r w:rsidRPr="00F8296E">
            <w:rPr>
              <w:rFonts w:asciiTheme="majorBidi" w:hAnsiTheme="majorBidi" w:cstheme="majorBidi"/>
            </w:rPr>
            <w:t xml:space="preserve"> (Vol. 1, pp. 57–81). Elsevier B.V. https://doi.org/10.1016/j.aiopen.2021.01.001</w:t>
          </w:r>
        </w:p>
      </w:sdtContent>
    </w:sdt>
    <w:p w14:paraId="7216C891" w14:textId="77777777" w:rsidR="00F8296E" w:rsidRPr="00F8296E" w:rsidRDefault="00F8296E" w:rsidP="006836E8">
      <w:pPr>
        <w:rPr>
          <w:rFonts w:asciiTheme="majorBidi" w:hAnsiTheme="majorBidi" w:cstheme="majorBidi"/>
          <w:b/>
          <w:bCs/>
          <w:sz w:val="28"/>
          <w:szCs w:val="28"/>
        </w:rPr>
      </w:pPr>
    </w:p>
    <w:sectPr w:rsidR="00F8296E" w:rsidRPr="00F8296E" w:rsidSect="00C04B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5BDA"/>
    <w:multiLevelType w:val="hybridMultilevel"/>
    <w:tmpl w:val="0A84C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77BAA"/>
    <w:multiLevelType w:val="hybridMultilevel"/>
    <w:tmpl w:val="79009280"/>
    <w:lvl w:ilvl="0" w:tplc="C5A876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B6948"/>
    <w:multiLevelType w:val="hybridMultilevel"/>
    <w:tmpl w:val="54D8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556729"/>
    <w:multiLevelType w:val="hybridMultilevel"/>
    <w:tmpl w:val="DA1041FC"/>
    <w:lvl w:ilvl="0" w:tplc="04FED2DC">
      <w:start w:val="4"/>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519605">
    <w:abstractNumId w:val="3"/>
  </w:num>
  <w:num w:numId="2" w16cid:durableId="339048941">
    <w:abstractNumId w:val="0"/>
  </w:num>
  <w:num w:numId="3" w16cid:durableId="811219283">
    <w:abstractNumId w:val="2"/>
  </w:num>
  <w:num w:numId="4" w16cid:durableId="28103303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novoo pc">
    <w15:presenceInfo w15:providerId="Windows Live" w15:userId="7fd8c70845d2d17d"/>
  </w15:person>
  <w15:person w15:author="Ahmad Hammad">
    <w15:presenceInfo w15:providerId="Windows Live" w15:userId="98694a780c47fd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88D"/>
    <w:rsid w:val="00011704"/>
    <w:rsid w:val="00014C3E"/>
    <w:rsid w:val="00015A0F"/>
    <w:rsid w:val="00015FF1"/>
    <w:rsid w:val="00030861"/>
    <w:rsid w:val="000332FD"/>
    <w:rsid w:val="00067967"/>
    <w:rsid w:val="000716AC"/>
    <w:rsid w:val="000751B6"/>
    <w:rsid w:val="0008032F"/>
    <w:rsid w:val="00083B7F"/>
    <w:rsid w:val="00085012"/>
    <w:rsid w:val="00087083"/>
    <w:rsid w:val="000911C7"/>
    <w:rsid w:val="000A0829"/>
    <w:rsid w:val="000A3468"/>
    <w:rsid w:val="000A4E6F"/>
    <w:rsid w:val="000A62AB"/>
    <w:rsid w:val="000B201F"/>
    <w:rsid w:val="000B4F1C"/>
    <w:rsid w:val="000B64E1"/>
    <w:rsid w:val="000D285B"/>
    <w:rsid w:val="000D4721"/>
    <w:rsid w:val="000D768D"/>
    <w:rsid w:val="000D7700"/>
    <w:rsid w:val="000E48E5"/>
    <w:rsid w:val="001005FD"/>
    <w:rsid w:val="00101A35"/>
    <w:rsid w:val="001152A2"/>
    <w:rsid w:val="0011677A"/>
    <w:rsid w:val="00120AC2"/>
    <w:rsid w:val="00122A5A"/>
    <w:rsid w:val="00131F79"/>
    <w:rsid w:val="0013208F"/>
    <w:rsid w:val="001433BF"/>
    <w:rsid w:val="001504B3"/>
    <w:rsid w:val="0017168A"/>
    <w:rsid w:val="00186530"/>
    <w:rsid w:val="001A3E00"/>
    <w:rsid w:val="001C7CEA"/>
    <w:rsid w:val="001E113E"/>
    <w:rsid w:val="001F6AA2"/>
    <w:rsid w:val="002014F1"/>
    <w:rsid w:val="00203C24"/>
    <w:rsid w:val="00221775"/>
    <w:rsid w:val="00221CB6"/>
    <w:rsid w:val="002264DF"/>
    <w:rsid w:val="002306F1"/>
    <w:rsid w:val="00233363"/>
    <w:rsid w:val="00241301"/>
    <w:rsid w:val="00241BCE"/>
    <w:rsid w:val="00242FE4"/>
    <w:rsid w:val="00243921"/>
    <w:rsid w:val="00245816"/>
    <w:rsid w:val="0025200A"/>
    <w:rsid w:val="00252D5B"/>
    <w:rsid w:val="00255F66"/>
    <w:rsid w:val="00256CB2"/>
    <w:rsid w:val="00263850"/>
    <w:rsid w:val="00272607"/>
    <w:rsid w:val="00277E0A"/>
    <w:rsid w:val="00281226"/>
    <w:rsid w:val="00284576"/>
    <w:rsid w:val="002878B7"/>
    <w:rsid w:val="002951AB"/>
    <w:rsid w:val="002A096E"/>
    <w:rsid w:val="002B4B62"/>
    <w:rsid w:val="002C34BE"/>
    <w:rsid w:val="002C57D5"/>
    <w:rsid w:val="002C59AC"/>
    <w:rsid w:val="002D669F"/>
    <w:rsid w:val="002E188C"/>
    <w:rsid w:val="003025A3"/>
    <w:rsid w:val="00304869"/>
    <w:rsid w:val="00310312"/>
    <w:rsid w:val="00321569"/>
    <w:rsid w:val="0032538F"/>
    <w:rsid w:val="00326D0D"/>
    <w:rsid w:val="00337679"/>
    <w:rsid w:val="00337EC5"/>
    <w:rsid w:val="0034587A"/>
    <w:rsid w:val="00357D8B"/>
    <w:rsid w:val="003660ED"/>
    <w:rsid w:val="00394F84"/>
    <w:rsid w:val="003A52BA"/>
    <w:rsid w:val="003B23CE"/>
    <w:rsid w:val="003B6F86"/>
    <w:rsid w:val="003C6504"/>
    <w:rsid w:val="003D00F5"/>
    <w:rsid w:val="003D325A"/>
    <w:rsid w:val="003D4218"/>
    <w:rsid w:val="003D4F98"/>
    <w:rsid w:val="003D6DA6"/>
    <w:rsid w:val="003E0664"/>
    <w:rsid w:val="003E363A"/>
    <w:rsid w:val="003E4180"/>
    <w:rsid w:val="003E4964"/>
    <w:rsid w:val="003F0AB5"/>
    <w:rsid w:val="003F0B44"/>
    <w:rsid w:val="003F2BF8"/>
    <w:rsid w:val="003F7F7B"/>
    <w:rsid w:val="00405376"/>
    <w:rsid w:val="00407F89"/>
    <w:rsid w:val="00410FB8"/>
    <w:rsid w:val="00424DE8"/>
    <w:rsid w:val="00427F43"/>
    <w:rsid w:val="004300D6"/>
    <w:rsid w:val="00445630"/>
    <w:rsid w:val="0047089C"/>
    <w:rsid w:val="0047303B"/>
    <w:rsid w:val="00493423"/>
    <w:rsid w:val="004B047A"/>
    <w:rsid w:val="004C3023"/>
    <w:rsid w:val="004C6855"/>
    <w:rsid w:val="004D0A3E"/>
    <w:rsid w:val="004D30C7"/>
    <w:rsid w:val="004F4438"/>
    <w:rsid w:val="004F5E1E"/>
    <w:rsid w:val="004F6049"/>
    <w:rsid w:val="00502B90"/>
    <w:rsid w:val="005031D9"/>
    <w:rsid w:val="005179F4"/>
    <w:rsid w:val="00525DBA"/>
    <w:rsid w:val="00530F2E"/>
    <w:rsid w:val="005364DC"/>
    <w:rsid w:val="0055161A"/>
    <w:rsid w:val="00561480"/>
    <w:rsid w:val="005640B9"/>
    <w:rsid w:val="005664A4"/>
    <w:rsid w:val="00575667"/>
    <w:rsid w:val="00590886"/>
    <w:rsid w:val="005A1BDE"/>
    <w:rsid w:val="005A775E"/>
    <w:rsid w:val="005B01B2"/>
    <w:rsid w:val="005B4BE5"/>
    <w:rsid w:val="005C5966"/>
    <w:rsid w:val="005D74F2"/>
    <w:rsid w:val="005E3873"/>
    <w:rsid w:val="005E6B65"/>
    <w:rsid w:val="005F6EE2"/>
    <w:rsid w:val="00607D87"/>
    <w:rsid w:val="00615520"/>
    <w:rsid w:val="006160C6"/>
    <w:rsid w:val="00620A2E"/>
    <w:rsid w:val="006266A8"/>
    <w:rsid w:val="00644DBD"/>
    <w:rsid w:val="006530C5"/>
    <w:rsid w:val="00656E90"/>
    <w:rsid w:val="006651F5"/>
    <w:rsid w:val="0067121E"/>
    <w:rsid w:val="006716FE"/>
    <w:rsid w:val="006724C9"/>
    <w:rsid w:val="006831C2"/>
    <w:rsid w:val="006836E8"/>
    <w:rsid w:val="00684BF8"/>
    <w:rsid w:val="00692C53"/>
    <w:rsid w:val="00696586"/>
    <w:rsid w:val="006979D3"/>
    <w:rsid w:val="006A44AE"/>
    <w:rsid w:val="006B4074"/>
    <w:rsid w:val="006B6C39"/>
    <w:rsid w:val="006B789D"/>
    <w:rsid w:val="006C6302"/>
    <w:rsid w:val="006D5517"/>
    <w:rsid w:val="006F638A"/>
    <w:rsid w:val="006F745A"/>
    <w:rsid w:val="00704062"/>
    <w:rsid w:val="007134ED"/>
    <w:rsid w:val="00720841"/>
    <w:rsid w:val="00732029"/>
    <w:rsid w:val="00734D59"/>
    <w:rsid w:val="0074492C"/>
    <w:rsid w:val="0074639C"/>
    <w:rsid w:val="00755D5C"/>
    <w:rsid w:val="0076587F"/>
    <w:rsid w:val="00776080"/>
    <w:rsid w:val="00776B11"/>
    <w:rsid w:val="00777409"/>
    <w:rsid w:val="007861A8"/>
    <w:rsid w:val="007879D7"/>
    <w:rsid w:val="007938DB"/>
    <w:rsid w:val="007A2827"/>
    <w:rsid w:val="007A4141"/>
    <w:rsid w:val="007A6ACC"/>
    <w:rsid w:val="007B1A93"/>
    <w:rsid w:val="007B20A4"/>
    <w:rsid w:val="007B6213"/>
    <w:rsid w:val="007B7C28"/>
    <w:rsid w:val="007C17B9"/>
    <w:rsid w:val="007C45A3"/>
    <w:rsid w:val="007D0A6B"/>
    <w:rsid w:val="007D3FA9"/>
    <w:rsid w:val="007E082B"/>
    <w:rsid w:val="007E41AD"/>
    <w:rsid w:val="007E7F40"/>
    <w:rsid w:val="0080343F"/>
    <w:rsid w:val="0080778C"/>
    <w:rsid w:val="00812319"/>
    <w:rsid w:val="00820176"/>
    <w:rsid w:val="00822987"/>
    <w:rsid w:val="00826AA0"/>
    <w:rsid w:val="008319BE"/>
    <w:rsid w:val="008404E9"/>
    <w:rsid w:val="00840BDF"/>
    <w:rsid w:val="00843C6C"/>
    <w:rsid w:val="00851897"/>
    <w:rsid w:val="008534C2"/>
    <w:rsid w:val="0086310A"/>
    <w:rsid w:val="0087406C"/>
    <w:rsid w:val="00875963"/>
    <w:rsid w:val="00883665"/>
    <w:rsid w:val="008853A2"/>
    <w:rsid w:val="00886500"/>
    <w:rsid w:val="00887F82"/>
    <w:rsid w:val="0089152D"/>
    <w:rsid w:val="008A33D8"/>
    <w:rsid w:val="008A4F22"/>
    <w:rsid w:val="008B0A76"/>
    <w:rsid w:val="008C4017"/>
    <w:rsid w:val="008D607D"/>
    <w:rsid w:val="008E2732"/>
    <w:rsid w:val="008E4A21"/>
    <w:rsid w:val="008F623B"/>
    <w:rsid w:val="008F6909"/>
    <w:rsid w:val="009029B6"/>
    <w:rsid w:val="009079C8"/>
    <w:rsid w:val="009111BD"/>
    <w:rsid w:val="009154F4"/>
    <w:rsid w:val="00917F30"/>
    <w:rsid w:val="00920544"/>
    <w:rsid w:val="009215F4"/>
    <w:rsid w:val="00935EA1"/>
    <w:rsid w:val="00945FF5"/>
    <w:rsid w:val="009629A4"/>
    <w:rsid w:val="00966A1D"/>
    <w:rsid w:val="00985E3E"/>
    <w:rsid w:val="009907AE"/>
    <w:rsid w:val="00996613"/>
    <w:rsid w:val="009A1B04"/>
    <w:rsid w:val="009A32F0"/>
    <w:rsid w:val="009A3D29"/>
    <w:rsid w:val="009A607B"/>
    <w:rsid w:val="009B05CD"/>
    <w:rsid w:val="009C1D85"/>
    <w:rsid w:val="009D49A0"/>
    <w:rsid w:val="009E0849"/>
    <w:rsid w:val="009F3706"/>
    <w:rsid w:val="00A061C5"/>
    <w:rsid w:val="00A1052A"/>
    <w:rsid w:val="00A16A41"/>
    <w:rsid w:val="00A17CAE"/>
    <w:rsid w:val="00A277F3"/>
    <w:rsid w:val="00A32E5D"/>
    <w:rsid w:val="00A339BF"/>
    <w:rsid w:val="00A47B66"/>
    <w:rsid w:val="00A547E9"/>
    <w:rsid w:val="00A6271D"/>
    <w:rsid w:val="00A7039D"/>
    <w:rsid w:val="00A9339F"/>
    <w:rsid w:val="00AA32A1"/>
    <w:rsid w:val="00AA54BF"/>
    <w:rsid w:val="00AA6B28"/>
    <w:rsid w:val="00AB27C1"/>
    <w:rsid w:val="00AB4C59"/>
    <w:rsid w:val="00AB7A07"/>
    <w:rsid w:val="00AC13F9"/>
    <w:rsid w:val="00AD0DF8"/>
    <w:rsid w:val="00AD2B23"/>
    <w:rsid w:val="00AD63CC"/>
    <w:rsid w:val="00AD7E41"/>
    <w:rsid w:val="00AE1E9F"/>
    <w:rsid w:val="00AE7F03"/>
    <w:rsid w:val="00B17578"/>
    <w:rsid w:val="00B216FD"/>
    <w:rsid w:val="00B235A6"/>
    <w:rsid w:val="00B34A0E"/>
    <w:rsid w:val="00B43375"/>
    <w:rsid w:val="00B67863"/>
    <w:rsid w:val="00B743A6"/>
    <w:rsid w:val="00B75924"/>
    <w:rsid w:val="00B835FE"/>
    <w:rsid w:val="00B9288D"/>
    <w:rsid w:val="00B94441"/>
    <w:rsid w:val="00BA06AD"/>
    <w:rsid w:val="00BC4880"/>
    <w:rsid w:val="00BE0C84"/>
    <w:rsid w:val="00BF11C7"/>
    <w:rsid w:val="00BF5A70"/>
    <w:rsid w:val="00C00ECE"/>
    <w:rsid w:val="00C0337F"/>
    <w:rsid w:val="00C04B8F"/>
    <w:rsid w:val="00C04C78"/>
    <w:rsid w:val="00C159A2"/>
    <w:rsid w:val="00C1757B"/>
    <w:rsid w:val="00C4057D"/>
    <w:rsid w:val="00C47AEA"/>
    <w:rsid w:val="00C7554E"/>
    <w:rsid w:val="00C93DA1"/>
    <w:rsid w:val="00C96CF9"/>
    <w:rsid w:val="00CA4528"/>
    <w:rsid w:val="00CB0B09"/>
    <w:rsid w:val="00CB16A4"/>
    <w:rsid w:val="00CB59CE"/>
    <w:rsid w:val="00CC02C4"/>
    <w:rsid w:val="00CC4676"/>
    <w:rsid w:val="00CC6047"/>
    <w:rsid w:val="00CC62D8"/>
    <w:rsid w:val="00CC70C9"/>
    <w:rsid w:val="00CC7E63"/>
    <w:rsid w:val="00CD5979"/>
    <w:rsid w:val="00CF16CE"/>
    <w:rsid w:val="00CF1C02"/>
    <w:rsid w:val="00CF3DC2"/>
    <w:rsid w:val="00CF4C6C"/>
    <w:rsid w:val="00CF682C"/>
    <w:rsid w:val="00D052F8"/>
    <w:rsid w:val="00D17720"/>
    <w:rsid w:val="00D24C86"/>
    <w:rsid w:val="00D31E7D"/>
    <w:rsid w:val="00D34096"/>
    <w:rsid w:val="00D351D0"/>
    <w:rsid w:val="00D6052C"/>
    <w:rsid w:val="00D6432A"/>
    <w:rsid w:val="00D66BC1"/>
    <w:rsid w:val="00D674C5"/>
    <w:rsid w:val="00D75C20"/>
    <w:rsid w:val="00D92053"/>
    <w:rsid w:val="00DA2834"/>
    <w:rsid w:val="00DA32CC"/>
    <w:rsid w:val="00DA76DA"/>
    <w:rsid w:val="00DB42C7"/>
    <w:rsid w:val="00DB48EE"/>
    <w:rsid w:val="00DD099E"/>
    <w:rsid w:val="00DD3ED2"/>
    <w:rsid w:val="00DF1313"/>
    <w:rsid w:val="00E0121E"/>
    <w:rsid w:val="00E022B5"/>
    <w:rsid w:val="00E05A3C"/>
    <w:rsid w:val="00E070C5"/>
    <w:rsid w:val="00E15455"/>
    <w:rsid w:val="00E155CC"/>
    <w:rsid w:val="00E24FA5"/>
    <w:rsid w:val="00E306B3"/>
    <w:rsid w:val="00E32E09"/>
    <w:rsid w:val="00E36274"/>
    <w:rsid w:val="00E4509A"/>
    <w:rsid w:val="00E46AB1"/>
    <w:rsid w:val="00E541E4"/>
    <w:rsid w:val="00E6193E"/>
    <w:rsid w:val="00E655E1"/>
    <w:rsid w:val="00E66ECF"/>
    <w:rsid w:val="00E7118A"/>
    <w:rsid w:val="00E73BD4"/>
    <w:rsid w:val="00E80151"/>
    <w:rsid w:val="00EA28AC"/>
    <w:rsid w:val="00EB2EF6"/>
    <w:rsid w:val="00EC682E"/>
    <w:rsid w:val="00ED179A"/>
    <w:rsid w:val="00ED54CE"/>
    <w:rsid w:val="00EE1FF8"/>
    <w:rsid w:val="00EE3273"/>
    <w:rsid w:val="00EE4D7D"/>
    <w:rsid w:val="00EE5214"/>
    <w:rsid w:val="00EE7BCE"/>
    <w:rsid w:val="00EF622F"/>
    <w:rsid w:val="00F0564E"/>
    <w:rsid w:val="00F162C2"/>
    <w:rsid w:val="00F26414"/>
    <w:rsid w:val="00F34FF5"/>
    <w:rsid w:val="00F47040"/>
    <w:rsid w:val="00F475F1"/>
    <w:rsid w:val="00F5331A"/>
    <w:rsid w:val="00F62E86"/>
    <w:rsid w:val="00F66E3E"/>
    <w:rsid w:val="00F751EE"/>
    <w:rsid w:val="00F754B6"/>
    <w:rsid w:val="00F76784"/>
    <w:rsid w:val="00F8046C"/>
    <w:rsid w:val="00F8126A"/>
    <w:rsid w:val="00F8264D"/>
    <w:rsid w:val="00F8296E"/>
    <w:rsid w:val="00FA759D"/>
    <w:rsid w:val="00FB08D3"/>
    <w:rsid w:val="00FB7FE5"/>
    <w:rsid w:val="00FC0466"/>
    <w:rsid w:val="00FC1EC2"/>
    <w:rsid w:val="00FC39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2223E"/>
  <w15:chartTrackingRefBased/>
  <w15:docId w15:val="{9E1C9E18-9C42-46B8-A146-E9D37156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A1D"/>
    <w:rPr>
      <w:rFonts w:ascii="Calibri" w:eastAsia="Times New Roman" w:hAnsi="Calibri" w:cs="Arial"/>
      <w:lang w:v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2AB"/>
    <w:pPr>
      <w:ind w:left="720"/>
      <w:contextualSpacing/>
    </w:pPr>
  </w:style>
  <w:style w:type="character" w:styleId="Hyperlink">
    <w:name w:val="Hyperlink"/>
    <w:uiPriority w:val="99"/>
    <w:unhideWhenUsed/>
    <w:rsid w:val="000A62AB"/>
    <w:rPr>
      <w:color w:val="0563C1"/>
      <w:u w:val="single"/>
    </w:rPr>
  </w:style>
  <w:style w:type="paragraph" w:customStyle="1" w:styleId="NormalAPA">
    <w:name w:val="NormalAPA"/>
    <w:basedOn w:val="Normal"/>
    <w:link w:val="NormalAPAChar"/>
    <w:qFormat/>
    <w:rsid w:val="000A62AB"/>
    <w:pPr>
      <w:autoSpaceDE w:val="0"/>
      <w:autoSpaceDN w:val="0"/>
      <w:adjustRightInd w:val="0"/>
      <w:spacing w:after="0" w:line="360" w:lineRule="auto"/>
      <w:jc w:val="both"/>
    </w:pPr>
    <w:rPr>
      <w:rFonts w:ascii="Times New Roman" w:eastAsia="Calibri" w:hAnsi="Times New Roman" w:cs="Times New Roman"/>
      <w:sz w:val="24"/>
      <w:szCs w:val="24"/>
      <w:lang w:val="x-none" w:eastAsia="x-none"/>
    </w:rPr>
  </w:style>
  <w:style w:type="character" w:customStyle="1" w:styleId="NormalAPAChar">
    <w:name w:val="NormalAPA Char"/>
    <w:link w:val="NormalAPA"/>
    <w:rsid w:val="000A62AB"/>
    <w:rPr>
      <w:rFonts w:ascii="Times New Roman" w:eastAsia="Calibri" w:hAnsi="Times New Roman" w:cs="Times New Roman"/>
      <w:sz w:val="24"/>
      <w:szCs w:val="24"/>
      <w:lang w:val="x-none" w:eastAsia="x-none"/>
    </w:rPr>
  </w:style>
  <w:style w:type="table" w:styleId="TableGrid">
    <w:name w:val="Table Grid"/>
    <w:basedOn w:val="TableNormal"/>
    <w:uiPriority w:val="39"/>
    <w:rsid w:val="003F0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73BD4"/>
    <w:pPr>
      <w:spacing w:after="0" w:line="240" w:lineRule="auto"/>
    </w:pPr>
    <w:rPr>
      <w:rFonts w:ascii="Calibri" w:eastAsia="Times New Roman" w:hAnsi="Calibri" w:cs="Arial"/>
      <w:lang w:val=""/>
    </w:rPr>
  </w:style>
  <w:style w:type="character" w:customStyle="1" w:styleId="UnresolvedMention1">
    <w:name w:val="Unresolved Mention1"/>
    <w:basedOn w:val="DefaultParagraphFont"/>
    <w:uiPriority w:val="99"/>
    <w:semiHidden/>
    <w:unhideWhenUsed/>
    <w:rsid w:val="00E73BD4"/>
    <w:rPr>
      <w:color w:val="605E5C"/>
      <w:shd w:val="clear" w:color="auto" w:fill="E1DFDD"/>
    </w:rPr>
  </w:style>
  <w:style w:type="character" w:styleId="CommentReference">
    <w:name w:val="annotation reference"/>
    <w:basedOn w:val="DefaultParagraphFont"/>
    <w:uiPriority w:val="99"/>
    <w:semiHidden/>
    <w:unhideWhenUsed/>
    <w:rsid w:val="00B34A0E"/>
    <w:rPr>
      <w:sz w:val="16"/>
      <w:szCs w:val="16"/>
    </w:rPr>
  </w:style>
  <w:style w:type="paragraph" w:styleId="CommentText">
    <w:name w:val="annotation text"/>
    <w:basedOn w:val="Normal"/>
    <w:link w:val="CommentTextChar"/>
    <w:uiPriority w:val="99"/>
    <w:semiHidden/>
    <w:unhideWhenUsed/>
    <w:rsid w:val="00B34A0E"/>
    <w:pPr>
      <w:spacing w:line="240" w:lineRule="auto"/>
    </w:pPr>
    <w:rPr>
      <w:sz w:val="20"/>
      <w:szCs w:val="20"/>
    </w:rPr>
  </w:style>
  <w:style w:type="character" w:customStyle="1" w:styleId="CommentTextChar">
    <w:name w:val="Comment Text Char"/>
    <w:basedOn w:val="DefaultParagraphFont"/>
    <w:link w:val="CommentText"/>
    <w:uiPriority w:val="99"/>
    <w:semiHidden/>
    <w:rsid w:val="00B34A0E"/>
    <w:rPr>
      <w:rFonts w:ascii="Calibri" w:eastAsia="Times New Roman" w:hAnsi="Calibri" w:cs="Arial"/>
      <w:sz w:val="20"/>
      <w:szCs w:val="20"/>
      <w:lang w:val=""/>
    </w:rPr>
  </w:style>
  <w:style w:type="paragraph" w:styleId="CommentSubject">
    <w:name w:val="annotation subject"/>
    <w:basedOn w:val="CommentText"/>
    <w:next w:val="CommentText"/>
    <w:link w:val="CommentSubjectChar"/>
    <w:uiPriority w:val="99"/>
    <w:semiHidden/>
    <w:unhideWhenUsed/>
    <w:rsid w:val="00B34A0E"/>
    <w:rPr>
      <w:b/>
      <w:bCs/>
    </w:rPr>
  </w:style>
  <w:style w:type="character" w:customStyle="1" w:styleId="CommentSubjectChar">
    <w:name w:val="Comment Subject Char"/>
    <w:basedOn w:val="CommentTextChar"/>
    <w:link w:val="CommentSubject"/>
    <w:uiPriority w:val="99"/>
    <w:semiHidden/>
    <w:rsid w:val="00B34A0E"/>
    <w:rPr>
      <w:rFonts w:ascii="Calibri" w:eastAsia="Times New Roman" w:hAnsi="Calibri" w:cs="Arial"/>
      <w:b/>
      <w:bCs/>
      <w:sz w:val="20"/>
      <w:szCs w:val="20"/>
      <w:lang w:val=""/>
    </w:rPr>
  </w:style>
  <w:style w:type="paragraph" w:styleId="BalloonText">
    <w:name w:val="Balloon Text"/>
    <w:basedOn w:val="Normal"/>
    <w:link w:val="BalloonTextChar"/>
    <w:uiPriority w:val="99"/>
    <w:semiHidden/>
    <w:unhideWhenUsed/>
    <w:rsid w:val="00FB7F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7FE5"/>
    <w:rPr>
      <w:rFonts w:ascii="Segoe UI" w:eastAsia="Times New Roman" w:hAnsi="Segoe UI" w:cs="Segoe UI"/>
      <w:sz w:val="18"/>
      <w:szCs w:val="18"/>
      <w:lang w:val=""/>
    </w:rPr>
  </w:style>
  <w:style w:type="paragraph" w:styleId="Caption">
    <w:name w:val="caption"/>
    <w:basedOn w:val="Normal"/>
    <w:next w:val="Normal"/>
    <w:uiPriority w:val="35"/>
    <w:unhideWhenUsed/>
    <w:qFormat/>
    <w:rsid w:val="00843C6C"/>
    <w:pPr>
      <w:spacing w:after="200" w:line="240" w:lineRule="auto"/>
    </w:pPr>
    <w:rPr>
      <w:i/>
      <w:iCs/>
      <w:color w:val="44546A" w:themeColor="text2"/>
      <w:sz w:val="18"/>
      <w:szCs w:val="18"/>
    </w:rPr>
  </w:style>
  <w:style w:type="table" w:styleId="GridTable2">
    <w:name w:val="Grid Table 2"/>
    <w:basedOn w:val="TableNormal"/>
    <w:uiPriority w:val="47"/>
    <w:rsid w:val="00843C6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AE7F03"/>
    <w:rPr>
      <w:color w:val="808080"/>
    </w:rPr>
  </w:style>
  <w:style w:type="character" w:styleId="UnresolvedMention">
    <w:name w:val="Unresolved Mention"/>
    <w:basedOn w:val="DefaultParagraphFont"/>
    <w:uiPriority w:val="99"/>
    <w:semiHidden/>
    <w:unhideWhenUsed/>
    <w:rsid w:val="002C57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jnasereddin@zu.edu.jo"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00AC8251124EB99D95D63E4C09A8FE"/>
        <w:category>
          <w:name w:val="General"/>
          <w:gallery w:val="placeholder"/>
        </w:category>
        <w:types>
          <w:type w:val="bbPlcHdr"/>
        </w:types>
        <w:behaviors>
          <w:behavior w:val="content"/>
        </w:behaviors>
        <w:guid w:val="{9CD2E733-E69C-4872-90D7-6B65C6805E1C}"/>
      </w:docPartPr>
      <w:docPartBody>
        <w:p w:rsidR="00F71134" w:rsidRDefault="00F71134" w:rsidP="00F71134">
          <w:pPr>
            <w:pStyle w:val="0100AC8251124EB99D95D63E4C09A8FE"/>
          </w:pPr>
          <w:r w:rsidRPr="00246373">
            <w:rPr>
              <w:rStyle w:val="PlaceholderText"/>
            </w:rPr>
            <w:t>Click or tap here to enter text.</w:t>
          </w:r>
        </w:p>
      </w:docPartBody>
    </w:docPart>
    <w:docPart>
      <w:docPartPr>
        <w:name w:val="CB226D52B48C43E7B95102781CD77BC1"/>
        <w:category>
          <w:name w:val="General"/>
          <w:gallery w:val="placeholder"/>
        </w:category>
        <w:types>
          <w:type w:val="bbPlcHdr"/>
        </w:types>
        <w:behaviors>
          <w:behavior w:val="content"/>
        </w:behaviors>
        <w:guid w:val="{D73136AB-707E-4CDE-B15B-11EC2C498BC9}"/>
      </w:docPartPr>
      <w:docPartBody>
        <w:p w:rsidR="00F71134" w:rsidRDefault="00F71134" w:rsidP="00F71134">
          <w:pPr>
            <w:pStyle w:val="CB226D52B48C43E7B95102781CD77BC1"/>
          </w:pPr>
          <w:r w:rsidRPr="00246373">
            <w:rPr>
              <w:rStyle w:val="PlaceholderText"/>
            </w:rPr>
            <w:t>Click or tap here to enter text.</w:t>
          </w:r>
        </w:p>
      </w:docPartBody>
    </w:docPart>
    <w:docPart>
      <w:docPartPr>
        <w:name w:val="157890FD45364C799275003A233B847C"/>
        <w:category>
          <w:name w:val="General"/>
          <w:gallery w:val="placeholder"/>
        </w:category>
        <w:types>
          <w:type w:val="bbPlcHdr"/>
        </w:types>
        <w:behaviors>
          <w:behavior w:val="content"/>
        </w:behaviors>
        <w:guid w:val="{68A48EB1-D704-41F3-9BFE-DB5B90EFDDAA}"/>
      </w:docPartPr>
      <w:docPartBody>
        <w:p w:rsidR="00F71134" w:rsidRDefault="00F71134" w:rsidP="00F71134">
          <w:pPr>
            <w:pStyle w:val="157890FD45364C799275003A233B847C"/>
          </w:pPr>
          <w:r w:rsidRPr="00246373">
            <w:rPr>
              <w:rStyle w:val="PlaceholderText"/>
            </w:rPr>
            <w:t>Click or tap here to enter text.</w:t>
          </w:r>
        </w:p>
      </w:docPartBody>
    </w:docPart>
    <w:docPart>
      <w:docPartPr>
        <w:name w:val="55A8A4E7A0D44FEA91A15D3473B11917"/>
        <w:category>
          <w:name w:val="General"/>
          <w:gallery w:val="placeholder"/>
        </w:category>
        <w:types>
          <w:type w:val="bbPlcHdr"/>
        </w:types>
        <w:behaviors>
          <w:behavior w:val="content"/>
        </w:behaviors>
        <w:guid w:val="{3F049D72-9158-42C7-98F7-D619765D2BA7}"/>
      </w:docPartPr>
      <w:docPartBody>
        <w:p w:rsidR="0020764F" w:rsidRDefault="00F71134" w:rsidP="00F71134">
          <w:pPr>
            <w:pStyle w:val="55A8A4E7A0D44FEA91A15D3473B11917"/>
          </w:pPr>
          <w:r w:rsidRPr="00764105">
            <w:rPr>
              <w:rStyle w:val="PlaceholderText"/>
            </w:rPr>
            <w:t>Click or tap here to enter text.</w:t>
          </w:r>
        </w:p>
      </w:docPartBody>
    </w:docPart>
    <w:docPart>
      <w:docPartPr>
        <w:name w:val="77D0EDA4F20148438F29207A0692208F"/>
        <w:category>
          <w:name w:val="General"/>
          <w:gallery w:val="placeholder"/>
        </w:category>
        <w:types>
          <w:type w:val="bbPlcHdr"/>
        </w:types>
        <w:behaviors>
          <w:behavior w:val="content"/>
        </w:behaviors>
        <w:guid w:val="{4A3CDB1F-D7D1-4ED7-8859-B82837E55381}"/>
      </w:docPartPr>
      <w:docPartBody>
        <w:p w:rsidR="00DC208A" w:rsidRDefault="0020764F" w:rsidP="0020764F">
          <w:pPr>
            <w:pStyle w:val="77D0EDA4F20148438F29207A0692208F"/>
          </w:pPr>
          <w:r w:rsidRPr="0024637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134"/>
    <w:rsid w:val="0020764F"/>
    <w:rsid w:val="00965476"/>
    <w:rsid w:val="009D227B"/>
    <w:rsid w:val="00DC208A"/>
    <w:rsid w:val="00E438A8"/>
    <w:rsid w:val="00F12CED"/>
    <w:rsid w:val="00F71134"/>
    <w:rsid w:val="00FD6B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764F"/>
    <w:rPr>
      <w:color w:val="808080"/>
    </w:rPr>
  </w:style>
  <w:style w:type="paragraph" w:customStyle="1" w:styleId="0100AC8251124EB99D95D63E4C09A8FE">
    <w:name w:val="0100AC8251124EB99D95D63E4C09A8FE"/>
    <w:rsid w:val="00F71134"/>
  </w:style>
  <w:style w:type="paragraph" w:customStyle="1" w:styleId="CB226D52B48C43E7B95102781CD77BC1">
    <w:name w:val="CB226D52B48C43E7B95102781CD77BC1"/>
    <w:rsid w:val="00F71134"/>
  </w:style>
  <w:style w:type="paragraph" w:customStyle="1" w:styleId="157890FD45364C799275003A233B847C">
    <w:name w:val="157890FD45364C799275003A233B847C"/>
    <w:rsid w:val="00F71134"/>
  </w:style>
  <w:style w:type="paragraph" w:customStyle="1" w:styleId="55A8A4E7A0D44FEA91A15D3473B11917">
    <w:name w:val="55A8A4E7A0D44FEA91A15D3473B11917"/>
    <w:rsid w:val="00F71134"/>
  </w:style>
  <w:style w:type="paragraph" w:customStyle="1" w:styleId="77D0EDA4F20148438F29207A0692208F">
    <w:name w:val="77D0EDA4F20148438F29207A0692208F"/>
    <w:rsid w:val="002076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CFA10-F620-499E-8AE9-C9BE881F8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23</Pages>
  <Words>3625</Words>
  <Characters>20667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Essam</dc:creator>
  <cp:keywords/>
  <dc:description/>
  <cp:lastModifiedBy>Ahmad Hammad</cp:lastModifiedBy>
  <cp:revision>40</cp:revision>
  <dcterms:created xsi:type="dcterms:W3CDTF">2023-04-02T09:02:00Z</dcterms:created>
  <dcterms:modified xsi:type="dcterms:W3CDTF">2023-05-13T16:13:00Z</dcterms:modified>
</cp:coreProperties>
</file>